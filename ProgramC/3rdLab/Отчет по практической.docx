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BB3E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14:paraId="55AD202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14:paraId="6DB8327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4E75E4F0" w14:textId="77777777"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14:paraId="1BDCAB06" w14:textId="77777777"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14:paraId="7B99C4DE" w14:textId="77777777"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14:paraId="5522619F" w14:textId="77777777"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14:paraId="2307FD09" w14:textId="77777777"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14:paraId="048307CF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14:paraId="31CF32E4" w14:textId="77777777"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14:paraId="74E0327C" w14:textId="77777777"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57FDC132" w14:textId="77777777"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3CE988A3" w14:textId="313C8924" w:rsidR="001C795D" w:rsidRPr="00B7092B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496417">
        <w:rPr>
          <w:b/>
          <w:sz w:val="32"/>
          <w:szCs w:val="32"/>
        </w:rPr>
        <w:t xml:space="preserve"> №</w:t>
      </w:r>
      <w:r w:rsidR="00B7092B">
        <w:rPr>
          <w:b/>
          <w:sz w:val="32"/>
          <w:szCs w:val="32"/>
          <w:lang w:val="en-US"/>
        </w:rPr>
        <w:t>3</w:t>
      </w:r>
    </w:p>
    <w:p w14:paraId="662B9726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14:paraId="31528704" w14:textId="586CD311" w:rsidR="001C795D" w:rsidRPr="00496417" w:rsidRDefault="00FE6CFD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Д</w:t>
      </w:r>
      <w:r w:rsidR="00D2128C">
        <w:rPr>
          <w:rFonts w:eastAsiaTheme="minorEastAsia"/>
          <w:sz w:val="32"/>
          <w:szCs w:val="32"/>
          <w:lang w:eastAsia="ja-JP"/>
        </w:rPr>
        <w:t>инамические массивы</w:t>
      </w:r>
      <w:r>
        <w:rPr>
          <w:rFonts w:eastAsiaTheme="minorEastAsia"/>
          <w:sz w:val="32"/>
          <w:szCs w:val="32"/>
          <w:lang w:eastAsia="ja-JP"/>
        </w:rPr>
        <w:t xml:space="preserve"> (многомерные)</w:t>
      </w:r>
    </w:p>
    <w:p w14:paraId="461261BF" w14:textId="77777777"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14:paraId="4A3CA631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13C07C6C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A71EDCF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FBD0F57" w14:textId="77777777"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14:paraId="73026115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3D5352B9" w14:textId="77777777"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409952DB" w14:textId="77777777"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14:paraId="50D25477" w14:textId="77777777" w:rsidTr="00DE3334">
        <w:tc>
          <w:tcPr>
            <w:tcW w:w="1999" w:type="dxa"/>
          </w:tcPr>
          <w:p w14:paraId="550C789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14:paraId="5A7C362A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6A36D142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406AF4F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F805DD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9CC96A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0BE7A5DA" w14:textId="1DD7964B" w:rsidR="00DE3334" w:rsidRPr="00E932C0" w:rsidRDefault="00E932C0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Черниговский А.С</w:t>
            </w:r>
          </w:p>
        </w:tc>
      </w:tr>
      <w:tr w:rsidR="00DE3334" w14:paraId="538D72A8" w14:textId="77777777" w:rsidTr="00DE3334">
        <w:tc>
          <w:tcPr>
            <w:tcW w:w="1999" w:type="dxa"/>
          </w:tcPr>
          <w:p w14:paraId="2FFF42E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6EB58FEC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465F36F0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DCB65BC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0F0AC14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2AA499EE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07B20599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14:paraId="55C09925" w14:textId="77777777" w:rsidTr="00DE3334">
        <w:tc>
          <w:tcPr>
            <w:tcW w:w="1999" w:type="dxa"/>
          </w:tcPr>
          <w:p w14:paraId="74747A1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14:paraId="337C7CC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9CBAF97" w14:textId="7D95C18F" w:rsidR="00DE3334" w:rsidRPr="00E932C0" w:rsidRDefault="00A4562D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14:paraId="261C10C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DBC1209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30CAD26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285B6864" w14:textId="5D7B96F3" w:rsidR="00DE3334" w:rsidRPr="00E932C0" w:rsidRDefault="00E932C0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Шпаков С.Е.</w:t>
            </w:r>
          </w:p>
        </w:tc>
      </w:tr>
      <w:tr w:rsidR="00DE3334" w14:paraId="71B65D72" w14:textId="77777777" w:rsidTr="00DE3334">
        <w:tc>
          <w:tcPr>
            <w:tcW w:w="1999" w:type="dxa"/>
          </w:tcPr>
          <w:p w14:paraId="58C011F5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5B7DC4F6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02F9ECDC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14:paraId="49005F15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2E4C7416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460E3719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2A64A262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C2BC211" w14:textId="77777777"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5C0F67F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46BD2467" w14:textId="77777777" w:rsidR="00012C42" w:rsidRDefault="00012C42" w:rsidP="00344C01">
      <w:pPr>
        <w:widowControl w:val="0"/>
        <w:autoSpaceDE w:val="0"/>
        <w:autoSpaceDN w:val="0"/>
        <w:ind w:firstLine="0"/>
      </w:pPr>
    </w:p>
    <w:p w14:paraId="612A5B15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30F52266" w14:textId="77777777"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14:paraId="473580DD" w14:textId="77777777" w:rsidR="001C795D" w:rsidRDefault="001C795D" w:rsidP="001C795D">
      <w:pPr>
        <w:widowControl w:val="0"/>
        <w:autoSpaceDE w:val="0"/>
        <w:autoSpaceDN w:val="0"/>
        <w:jc w:val="center"/>
      </w:pPr>
    </w:p>
    <w:p w14:paraId="6A9D8802" w14:textId="49F87A6E" w:rsidR="001C795D" w:rsidRPr="008A7DDC" w:rsidRDefault="001C795D" w:rsidP="001C795D">
      <w:pPr>
        <w:widowControl w:val="0"/>
        <w:autoSpaceDE w:val="0"/>
        <w:autoSpaceDN w:val="0"/>
        <w:jc w:val="center"/>
        <w:rPr>
          <w:szCs w:val="28"/>
          <w:lang w:val="en-US"/>
        </w:rPr>
      </w:pPr>
      <w:r>
        <w:rPr>
          <w:szCs w:val="28"/>
        </w:rPr>
        <w:t>Красноярск 20</w:t>
      </w:r>
      <w:r w:rsidR="008A7DDC">
        <w:rPr>
          <w:szCs w:val="28"/>
          <w:lang w:val="en-US"/>
        </w:rPr>
        <w:t>20</w:t>
      </w:r>
    </w:p>
    <w:p w14:paraId="387799E1" w14:textId="77777777"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36295346" w:displacedByCustomXml="next"/>
    <w:bookmarkStart w:id="1" w:name="_Toc2767819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572ED1" w14:textId="77777777" w:rsidR="00D64B48" w:rsidRDefault="00D64B48" w:rsidP="00D64B48">
          <w:pPr>
            <w:pStyle w:val="Heading1"/>
            <w:jc w:val="center"/>
          </w:pPr>
          <w:r>
            <w:t>СОДЕРЖАНИЕ</w:t>
          </w:r>
          <w:bookmarkEnd w:id="1"/>
          <w:bookmarkEnd w:id="0"/>
        </w:p>
        <w:p w14:paraId="60B99708" w14:textId="095F3080" w:rsidR="009167DA" w:rsidRDefault="00D64B4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5346" w:history="1">
            <w:r w:rsidR="009167DA" w:rsidRPr="009D69F3">
              <w:rPr>
                <w:rStyle w:val="Hyperlink"/>
                <w:noProof/>
              </w:rPr>
              <w:t>СОДЕРЖАНИЕ</w:t>
            </w:r>
            <w:r w:rsidR="009167DA">
              <w:rPr>
                <w:noProof/>
                <w:webHidden/>
              </w:rPr>
              <w:tab/>
            </w:r>
            <w:r w:rsidR="009167DA">
              <w:rPr>
                <w:noProof/>
                <w:webHidden/>
              </w:rPr>
              <w:fldChar w:fldCharType="begin"/>
            </w:r>
            <w:r w:rsidR="009167DA">
              <w:rPr>
                <w:noProof/>
                <w:webHidden/>
              </w:rPr>
              <w:instrText xml:space="preserve"> PAGEREF _Toc36295346 \h </w:instrText>
            </w:r>
            <w:r w:rsidR="009167DA">
              <w:rPr>
                <w:noProof/>
                <w:webHidden/>
              </w:rPr>
            </w:r>
            <w:r w:rsidR="009167DA">
              <w:rPr>
                <w:noProof/>
                <w:webHidden/>
              </w:rPr>
              <w:fldChar w:fldCharType="separate"/>
            </w:r>
            <w:r w:rsidR="009167DA">
              <w:rPr>
                <w:noProof/>
                <w:webHidden/>
              </w:rPr>
              <w:t>2</w:t>
            </w:r>
            <w:r w:rsidR="009167DA">
              <w:rPr>
                <w:noProof/>
                <w:webHidden/>
              </w:rPr>
              <w:fldChar w:fldCharType="end"/>
            </w:r>
          </w:hyperlink>
        </w:p>
        <w:p w14:paraId="4AE3F83B" w14:textId="7A579D33" w:rsidR="009167DA" w:rsidRDefault="009167D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36295347" w:history="1">
            <w:r w:rsidRPr="009D69F3">
              <w:rPr>
                <w:rStyle w:val="Hyperlink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BF9C" w14:textId="126E46E5" w:rsidR="009167DA" w:rsidRDefault="009167D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36295348" w:history="1">
            <w:r w:rsidRPr="009D69F3">
              <w:rPr>
                <w:rStyle w:val="Hyperlink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84C9" w14:textId="61AAD239" w:rsidR="009167DA" w:rsidRDefault="009167D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36295349" w:history="1">
            <w:r w:rsidRPr="009D69F3">
              <w:rPr>
                <w:rStyle w:val="Hyperlink"/>
                <w:noProof/>
              </w:rPr>
              <w:t>1.2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E6F1" w14:textId="33E17DAC" w:rsidR="009167DA" w:rsidRDefault="009167D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36295350" w:history="1">
            <w:r w:rsidRPr="009D69F3">
              <w:rPr>
                <w:rStyle w:val="Hyperlink"/>
                <w:noProof/>
              </w:rPr>
              <w:t>2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6FCF" w14:textId="3E8A6FD5" w:rsidR="009167DA" w:rsidRDefault="009167D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36295351" w:history="1">
            <w:r w:rsidRPr="009D69F3">
              <w:rPr>
                <w:rStyle w:val="Hyperlink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443F" w14:textId="25D27C42" w:rsidR="009167DA" w:rsidRDefault="009167D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36295352" w:history="1">
            <w:r w:rsidRPr="009D69F3">
              <w:rPr>
                <w:rStyle w:val="Hyperlink"/>
                <w:noProof/>
                <w:lang w:eastAsia="ja-JP"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FBE2" w14:textId="510D5E33" w:rsidR="009167DA" w:rsidRDefault="009167D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36295353" w:history="1">
            <w:r w:rsidRPr="009D69F3">
              <w:rPr>
                <w:rStyle w:val="Hyperlink"/>
                <w:noProof/>
                <w:lang w:eastAsia="ja-JP"/>
              </w:rPr>
              <w:t>СПИСОК ИСП</w:t>
            </w:r>
            <w:bookmarkStart w:id="2" w:name="_GoBack"/>
            <w:bookmarkEnd w:id="2"/>
            <w:r w:rsidRPr="009D69F3">
              <w:rPr>
                <w:rStyle w:val="Hyperlink"/>
                <w:noProof/>
                <w:lang w:eastAsia="ja-JP"/>
              </w:rPr>
              <w:t>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1B20" w14:textId="4352F624" w:rsidR="00D64B48" w:rsidRDefault="00D64B48">
          <w:r>
            <w:rPr>
              <w:b/>
              <w:bCs/>
            </w:rPr>
            <w:fldChar w:fldCharType="end"/>
          </w:r>
        </w:p>
      </w:sdtContent>
    </w:sdt>
    <w:p w14:paraId="79B853CB" w14:textId="77777777"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14:paraId="2F73834A" w14:textId="77777777" w:rsidR="004E5ACC" w:rsidRPr="004E5ACC" w:rsidRDefault="00F50FE7" w:rsidP="004E5ACC">
      <w:pPr>
        <w:pStyle w:val="Heading1"/>
      </w:pPr>
      <w:bookmarkStart w:id="3" w:name="_Toc36295347"/>
      <w:r>
        <w:lastRenderedPageBreak/>
        <w:t>1 Цель и задачи</w:t>
      </w:r>
      <w:bookmarkEnd w:id="3"/>
    </w:p>
    <w:p w14:paraId="7D808120" w14:textId="77777777" w:rsidR="00EA4060" w:rsidRDefault="00FE2733" w:rsidP="00FE2733">
      <w:pPr>
        <w:pStyle w:val="Heading2"/>
      </w:pPr>
      <w:bookmarkStart w:id="4" w:name="_Toc36295348"/>
      <w:r>
        <w:t>1</w:t>
      </w:r>
      <w:r w:rsidR="00EC0F45">
        <w:t>.1</w:t>
      </w:r>
      <w:r>
        <w:t xml:space="preserve"> Цель</w:t>
      </w:r>
      <w:bookmarkEnd w:id="4"/>
    </w:p>
    <w:p w14:paraId="45E6A142" w14:textId="7A5CC37F" w:rsidR="0070190C" w:rsidRPr="00496417" w:rsidRDefault="00C762E0" w:rsidP="00D4188B">
      <w:pPr>
        <w:rPr>
          <w:b/>
        </w:rPr>
      </w:pPr>
      <w:r>
        <w:t xml:space="preserve">Написать </w:t>
      </w:r>
      <w:r w:rsidR="007D72CE">
        <w:t>программу,</w:t>
      </w:r>
      <w:r>
        <w:t xml:space="preserve"> выполняющую свои функции и выполняющую задачи ниже.</w:t>
      </w:r>
    </w:p>
    <w:p w14:paraId="3BC54BE6" w14:textId="77777777" w:rsidR="00284DE7" w:rsidRDefault="00EC0F45" w:rsidP="00EC0F45">
      <w:pPr>
        <w:pStyle w:val="Heading2"/>
      </w:pPr>
      <w:bookmarkStart w:id="5" w:name="_Toc36295349"/>
      <w:r>
        <w:t>1.2 Задачи</w:t>
      </w:r>
      <w:bookmarkEnd w:id="5"/>
    </w:p>
    <w:p w14:paraId="08F40C29" w14:textId="71B7C7EA" w:rsidR="00D2128C" w:rsidRPr="0070190C" w:rsidRDefault="00D2128C" w:rsidP="0070190C">
      <w:r>
        <w:t>На оценку 3 балла:</w:t>
      </w:r>
    </w:p>
    <w:p w14:paraId="5C7F61B6" w14:textId="77777777" w:rsidR="009624C6" w:rsidRDefault="009624C6" w:rsidP="00496417">
      <w:pPr>
        <w:pStyle w:val="ListParagraph"/>
        <w:numPr>
          <w:ilvl w:val="0"/>
          <w:numId w:val="10"/>
        </w:numPr>
      </w:pPr>
      <w:r>
        <w:t>написать программу в соответствии с заданием;</w:t>
      </w:r>
    </w:p>
    <w:p w14:paraId="48BCB385" w14:textId="77777777" w:rsidR="009624C6" w:rsidRPr="009624C6" w:rsidRDefault="009624C6" w:rsidP="009624C6">
      <w:pPr>
        <w:pStyle w:val="ListParagraph"/>
        <w:numPr>
          <w:ilvl w:val="0"/>
          <w:numId w:val="10"/>
        </w:numPr>
        <w:rPr>
          <w:rFonts w:eastAsiaTheme="minorEastAsia"/>
          <w:lang w:eastAsia="ja-JP"/>
        </w:rPr>
      </w:pPr>
      <w:r>
        <w:t>отформатировать исходный код программы согласно стандарту оформления исходного кода;</w:t>
      </w:r>
    </w:p>
    <w:p w14:paraId="3AC63774" w14:textId="22A5D5AE" w:rsidR="00AE242D" w:rsidRPr="00AE242D" w:rsidRDefault="00AE242D" w:rsidP="00F5439A">
      <w:pPr>
        <w:pStyle w:val="ListParagraph"/>
        <w:ind w:left="708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На оценку 4 балла:</w:t>
      </w:r>
    </w:p>
    <w:p w14:paraId="10467B2A" w14:textId="78926B5D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выполнить все предыдущие пункты</w:t>
      </w:r>
      <w:r w:rsidR="00496417">
        <w:t>;</w:t>
      </w:r>
    </w:p>
    <w:p w14:paraId="7AEFB9DE" w14:textId="71186344" w:rsidR="00496417" w:rsidRDefault="004B43DF" w:rsidP="00496417">
      <w:pPr>
        <w:pStyle w:val="ListParagraph"/>
        <w:numPr>
          <w:ilvl w:val="0"/>
          <w:numId w:val="10"/>
        </w:numPr>
      </w:pPr>
      <w:r>
        <w:t>для хранения строк использовать динамические массивы символов (размер массива определяется в процессе ввода);</w:t>
      </w:r>
    </w:p>
    <w:p w14:paraId="437F8DDE" w14:textId="341F08C8" w:rsidR="00AE242D" w:rsidRDefault="00CE0CB3" w:rsidP="00496417">
      <w:pPr>
        <w:pStyle w:val="ListParagraph"/>
        <w:numPr>
          <w:ilvl w:val="0"/>
          <w:numId w:val="10"/>
        </w:numPr>
      </w:pPr>
      <w:r>
        <w:t>организовать повтор программы по желанию пользователя</w:t>
      </w:r>
      <w:r w:rsidR="00B916BE">
        <w:t>;</w:t>
      </w:r>
    </w:p>
    <w:p w14:paraId="7FC5E4BB" w14:textId="331A3AC6" w:rsidR="00B916BE" w:rsidRDefault="004B6920" w:rsidP="00496417">
      <w:pPr>
        <w:pStyle w:val="ListParagraph"/>
        <w:numPr>
          <w:ilvl w:val="0"/>
          <w:numId w:val="10"/>
        </w:numPr>
      </w:pPr>
      <w:r>
        <w:t>добавить проверку входных аргументов на корректность</w:t>
      </w:r>
      <w:r w:rsidR="00B916BE">
        <w:t>.</w:t>
      </w:r>
    </w:p>
    <w:p w14:paraId="07549D45" w14:textId="2F1CD361" w:rsidR="00AE242D" w:rsidRPr="00496417" w:rsidRDefault="00AE242D" w:rsidP="00AE242D">
      <w:pPr>
        <w:pStyle w:val="ListParagraph"/>
        <w:ind w:left="708" w:firstLine="0"/>
      </w:pPr>
      <w:r>
        <w:t>На оценку 5 баллов:</w:t>
      </w:r>
    </w:p>
    <w:p w14:paraId="59BA8204" w14:textId="260E6378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выполнить все предыдущие пункты</w:t>
      </w:r>
      <w:r>
        <w:t>;</w:t>
      </w:r>
    </w:p>
    <w:p w14:paraId="110AB86E" w14:textId="4C643992" w:rsidR="00AE242D" w:rsidRDefault="00AE242D" w:rsidP="00496417">
      <w:pPr>
        <w:pStyle w:val="ListParagraph"/>
        <w:numPr>
          <w:ilvl w:val="0"/>
          <w:numId w:val="10"/>
        </w:numPr>
      </w:pPr>
      <w:r w:rsidRPr="00AE242D">
        <w:t>реализовать меню пользователя, состоящее минимум из 4-х пунктов (ввод элементов массива, обработка массива, вывод массива на экран, выход);</w:t>
      </w:r>
    </w:p>
    <w:p w14:paraId="3C016145" w14:textId="3B065BC7" w:rsidR="00AE242D" w:rsidRDefault="008D32F0" w:rsidP="00496417">
      <w:pPr>
        <w:pStyle w:val="ListParagraph"/>
        <w:numPr>
          <w:ilvl w:val="0"/>
          <w:numId w:val="10"/>
        </w:numPr>
      </w:pPr>
      <w:r>
        <w:t>для корректной работы меню организовать промежуточное хранение результата</w:t>
      </w:r>
      <w:r w:rsidRPr="008D32F0">
        <w:t>;</w:t>
      </w:r>
    </w:p>
    <w:p w14:paraId="7DFBB6A2" w14:textId="557BCF2E" w:rsidR="008D32F0" w:rsidRPr="008D32F0" w:rsidRDefault="008D32F0" w:rsidP="00496417">
      <w:pPr>
        <w:pStyle w:val="ListParagraph"/>
        <w:numPr>
          <w:ilvl w:val="0"/>
          <w:numId w:val="10"/>
        </w:numPr>
      </w:pPr>
      <w:r>
        <w:t>разбить программу на функции</w:t>
      </w:r>
      <w:r>
        <w:rPr>
          <w:lang w:val="en-US"/>
        </w:rPr>
        <w:t>;</w:t>
      </w:r>
    </w:p>
    <w:p w14:paraId="09C7EF4E" w14:textId="6A8B3D47" w:rsidR="008D32F0" w:rsidRPr="00496417" w:rsidRDefault="008D32F0" w:rsidP="00496417">
      <w:pPr>
        <w:pStyle w:val="ListParagraph"/>
        <w:numPr>
          <w:ilvl w:val="0"/>
          <w:numId w:val="10"/>
        </w:numPr>
      </w:pPr>
      <w:r>
        <w:t xml:space="preserve">организовать чтение данных и запись результата в файл формата </w:t>
      </w:r>
      <w:proofErr w:type="spellStart"/>
      <w:r>
        <w:t>txt</w:t>
      </w:r>
      <w:proofErr w:type="spellEnd"/>
      <w:r>
        <w:t>.</w:t>
      </w:r>
    </w:p>
    <w:p w14:paraId="631AC3C5" w14:textId="77777777" w:rsidR="00F50FE7" w:rsidRDefault="00F50FE7" w:rsidP="0070190C">
      <w:pPr>
        <w:pStyle w:val="Heading1"/>
        <w:ind w:left="708" w:firstLine="0"/>
      </w:pPr>
      <w:bookmarkStart w:id="6" w:name="_Toc36295350"/>
      <w:r>
        <w:t>2 Описание варианта задания</w:t>
      </w:r>
      <w:bookmarkEnd w:id="6"/>
    </w:p>
    <w:p w14:paraId="562A0B5F" w14:textId="4F709177" w:rsidR="00AF05B8" w:rsidRPr="003F4099" w:rsidRDefault="00F22737" w:rsidP="003F4099">
      <w:pPr>
        <w:ind w:firstLine="708"/>
        <w:rPr>
          <w:i/>
        </w:rPr>
      </w:pPr>
      <w:r>
        <w:t>Вариант №2</w:t>
      </w:r>
      <w:r w:rsidR="00934D07">
        <w:t>4</w:t>
      </w:r>
      <w:r w:rsidR="00012C42">
        <w:t>.</w:t>
      </w:r>
      <w:r>
        <w:t xml:space="preserve"> </w:t>
      </w:r>
      <w:r w:rsidR="007D5CD7">
        <w:t xml:space="preserve">Дан текст, который может содержать буквы английского алфавита. Напишите программу, предназначенную для шифрования и расшифровки текста, используя шифр ROT13. Перед шифрованием удалите из </w:t>
      </w:r>
      <w:r w:rsidR="007D5CD7">
        <w:lastRenderedPageBreak/>
        <w:t>текста все знаки препинания и повторяющиеся пробелы, приведите символы к нижнему регистру</w:t>
      </w:r>
      <w:r w:rsidR="0018734D">
        <w:t>.</w:t>
      </w:r>
    </w:p>
    <w:p w14:paraId="32F6736A" w14:textId="77777777" w:rsidR="005B2093" w:rsidRDefault="00F50FE7" w:rsidP="00F50FE7">
      <w:pPr>
        <w:pStyle w:val="Heading1"/>
      </w:pPr>
      <w:bookmarkStart w:id="7" w:name="_Toc36295351"/>
      <w:r>
        <w:t>3 Ход выполнения</w:t>
      </w:r>
      <w:bookmarkEnd w:id="7"/>
    </w:p>
    <w:p w14:paraId="42F08217" w14:textId="77777777" w:rsidR="0074043F" w:rsidRDefault="0074043F" w:rsidP="00D22A93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Необходимо создать ввод текста с клавиатуры или из файла, где фильтруются все знаки, оставляя строчные буквы английского алфавита и одиночные пробелы.</w:t>
      </w:r>
    </w:p>
    <w:p w14:paraId="33B674BD" w14:textId="026A34F4" w:rsidR="005905C5" w:rsidRDefault="0074043F" w:rsidP="00D74B78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После этого шифром </w:t>
      </w:r>
      <w:r>
        <w:rPr>
          <w:rFonts w:eastAsiaTheme="minorEastAsia"/>
          <w:lang w:val="en-US" w:eastAsia="ja-JP"/>
        </w:rPr>
        <w:t>ROT</w:t>
      </w:r>
      <w:r w:rsidRPr="0074043F">
        <w:rPr>
          <w:rFonts w:eastAsiaTheme="minorEastAsia"/>
          <w:lang w:eastAsia="ja-JP"/>
        </w:rPr>
        <w:t>13 (</w:t>
      </w:r>
      <w:r>
        <w:rPr>
          <w:rFonts w:eastAsiaTheme="minorEastAsia"/>
          <w:lang w:val="en-US" w:eastAsia="ja-JP"/>
        </w:rPr>
        <w:t>Rotate</w:t>
      </w:r>
      <w:r w:rsidRPr="0074043F">
        <w:rPr>
          <w:rFonts w:eastAsiaTheme="minorEastAsia"/>
          <w:lang w:eastAsia="ja-JP"/>
        </w:rPr>
        <w:t xml:space="preserve">) </w:t>
      </w:r>
      <w:r>
        <w:rPr>
          <w:rFonts w:eastAsiaTheme="minorEastAsia"/>
          <w:lang w:eastAsia="ja-JP"/>
        </w:rPr>
        <w:t xml:space="preserve">зашифровать текст. Добавить возможность сохранения зашифрованного текста в файл </w:t>
      </w:r>
      <w:r>
        <w:rPr>
          <w:rFonts w:eastAsiaTheme="minorEastAsia"/>
          <w:lang w:val="en-US" w:eastAsia="ja-JP"/>
        </w:rPr>
        <w:t>txt</w:t>
      </w:r>
      <w:r>
        <w:rPr>
          <w:rFonts w:eastAsiaTheme="minorEastAsia"/>
          <w:lang w:eastAsia="ja-JP"/>
        </w:rPr>
        <w:t>. Позволить пользователю повторять цикл по желанию. Вся эта программа реализована ниже</w:t>
      </w:r>
      <w:r w:rsidR="00987A5B">
        <w:rPr>
          <w:rFonts w:eastAsiaTheme="minorEastAsia"/>
          <w:lang w:eastAsia="ja-JP"/>
        </w:rPr>
        <w:t xml:space="preserve"> </w:t>
      </w:r>
      <w:r w:rsidR="005905C5">
        <w:rPr>
          <w:rFonts w:eastAsiaTheme="minorEastAsia"/>
          <w:lang w:eastAsia="ja-JP"/>
        </w:rPr>
        <w:t>(листинг 1).</w:t>
      </w:r>
    </w:p>
    <w:p w14:paraId="79A93838" w14:textId="77777777" w:rsidR="00606F12" w:rsidRDefault="00606F12" w:rsidP="00606F12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Реализованная программа с комментариями</w:t>
      </w:r>
    </w:p>
    <w:p w14:paraId="7DF1605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#include &lt;</w:t>
      </w:r>
      <w:proofErr w:type="spellStart"/>
      <w:r w:rsidRPr="00D74B78">
        <w:rPr>
          <w:rFonts w:eastAsiaTheme="minorEastAsia"/>
          <w:lang w:val="en-US" w:eastAsia="ja-JP"/>
        </w:rPr>
        <w:t>stdio.h</w:t>
      </w:r>
      <w:proofErr w:type="spellEnd"/>
      <w:r w:rsidRPr="00D74B78">
        <w:rPr>
          <w:rFonts w:eastAsiaTheme="minorEastAsia"/>
          <w:lang w:val="en-US" w:eastAsia="ja-JP"/>
        </w:rPr>
        <w:t>&gt;</w:t>
      </w:r>
    </w:p>
    <w:p w14:paraId="300A72B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#include &lt;</w:t>
      </w:r>
      <w:proofErr w:type="spellStart"/>
      <w:r w:rsidRPr="00D74B78">
        <w:rPr>
          <w:rFonts w:eastAsiaTheme="minorEastAsia"/>
          <w:lang w:val="en-US" w:eastAsia="ja-JP"/>
        </w:rPr>
        <w:t>stdlib.h</w:t>
      </w:r>
      <w:proofErr w:type="spellEnd"/>
      <w:r w:rsidRPr="00D74B78">
        <w:rPr>
          <w:rFonts w:eastAsiaTheme="minorEastAsia"/>
          <w:lang w:val="en-US" w:eastAsia="ja-JP"/>
        </w:rPr>
        <w:t>&gt;</w:t>
      </w:r>
    </w:p>
    <w:p w14:paraId="1BDF2FB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#include &lt;</w:t>
      </w:r>
      <w:proofErr w:type="spellStart"/>
      <w:r w:rsidRPr="00D74B78">
        <w:rPr>
          <w:rFonts w:eastAsiaTheme="minorEastAsia"/>
          <w:lang w:val="en-US" w:eastAsia="ja-JP"/>
        </w:rPr>
        <w:t>stdbool.h</w:t>
      </w:r>
      <w:proofErr w:type="spellEnd"/>
      <w:r w:rsidRPr="00D74B78">
        <w:rPr>
          <w:rFonts w:eastAsiaTheme="minorEastAsia"/>
          <w:lang w:val="en-US" w:eastAsia="ja-JP"/>
        </w:rPr>
        <w:t>&gt;</w:t>
      </w:r>
    </w:p>
    <w:p w14:paraId="5C37696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BACKSPACE 8</w:t>
      </w:r>
    </w:p>
    <w:p w14:paraId="54D2BAE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START_RANGE 32</w:t>
      </w:r>
    </w:p>
    <w:p w14:paraId="3358214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END_RANGE 123</w:t>
      </w:r>
    </w:p>
    <w:p w14:paraId="57009A7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START_UPPER 65</w:t>
      </w:r>
    </w:p>
    <w:p w14:paraId="4D31ED7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END_UPPER 91</w:t>
      </w:r>
    </w:p>
    <w:p w14:paraId="0F6FD73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START_LOWER 97</w:t>
      </w:r>
    </w:p>
    <w:p w14:paraId="509FD21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END_LOWER 123</w:t>
      </w:r>
    </w:p>
    <w:p w14:paraId="1E4B7AE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MIDDLE_CHAR 110</w:t>
      </w:r>
    </w:p>
    <w:p w14:paraId="50B77CE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LINE_END 10</w:t>
      </w:r>
    </w:p>
    <w:p w14:paraId="2A3FD3E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READ_PATH "..\\text.txt"</w:t>
      </w:r>
    </w:p>
    <w:p w14:paraId="6DB230C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#define WRITE_PATH "..\\result.txt"</w:t>
      </w:r>
    </w:p>
    <w:p w14:paraId="6805D13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4237976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char* input(int* </w:t>
      </w:r>
      <w:proofErr w:type="spellStart"/>
      <w:r w:rsidRPr="00D74B78">
        <w:rPr>
          <w:rFonts w:eastAsiaTheme="minorEastAsia"/>
          <w:lang w:val="en-US" w:eastAsia="ja-JP"/>
        </w:rPr>
        <w:t>csize</w:t>
      </w:r>
      <w:proofErr w:type="spellEnd"/>
      <w:r w:rsidRPr="00D74B78">
        <w:rPr>
          <w:rFonts w:eastAsiaTheme="minorEastAsia"/>
          <w:lang w:val="en-US" w:eastAsia="ja-JP"/>
        </w:rPr>
        <w:t>)</w:t>
      </w:r>
    </w:p>
    <w:p w14:paraId="69B8FAC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// Manual string input</w:t>
      </w:r>
    </w:p>
    <w:p w14:paraId="7879776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{</w:t>
      </w:r>
    </w:p>
    <w:p w14:paraId="66E5FBA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// Allocating memory to the string of \0</w:t>
      </w:r>
    </w:p>
    <w:p w14:paraId="1FF4756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char*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 xml:space="preserve"> = (char*)malloc(1 * </w:t>
      </w:r>
      <w:proofErr w:type="spellStart"/>
      <w:r w:rsidRPr="00D74B78">
        <w:rPr>
          <w:rFonts w:eastAsiaTheme="minorEastAsia"/>
          <w:lang w:val="en-US" w:eastAsia="ja-JP"/>
        </w:rPr>
        <w:t>sizeof</w:t>
      </w:r>
      <w:proofErr w:type="spellEnd"/>
      <w:r w:rsidRPr="00D74B78">
        <w:rPr>
          <w:rFonts w:eastAsiaTheme="minorEastAsia"/>
          <w:lang w:val="en-US" w:eastAsia="ja-JP"/>
        </w:rPr>
        <w:t>(char));</w:t>
      </w:r>
    </w:p>
    <w:p w14:paraId="0049100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>[0] = '\0';</w:t>
      </w:r>
    </w:p>
    <w:p w14:paraId="0DF83F4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char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= 0;</w:t>
      </w:r>
    </w:p>
    <w:p w14:paraId="079F2CE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int </w:t>
      </w:r>
      <w:proofErr w:type="spellStart"/>
      <w:r w:rsidRPr="00D74B78">
        <w:rPr>
          <w:rFonts w:eastAsiaTheme="minorEastAsia"/>
          <w:lang w:val="en-US" w:eastAsia="ja-JP"/>
        </w:rPr>
        <w:t>currentSize</w:t>
      </w:r>
      <w:proofErr w:type="spellEnd"/>
      <w:r w:rsidRPr="00D74B78">
        <w:rPr>
          <w:rFonts w:eastAsiaTheme="minorEastAsia"/>
          <w:lang w:val="en-US" w:eastAsia="ja-JP"/>
        </w:rPr>
        <w:t xml:space="preserve"> = 1;</w:t>
      </w:r>
    </w:p>
    <w:p w14:paraId="008A7A0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bool spaced = false;</w:t>
      </w:r>
    </w:p>
    <w:p w14:paraId="5B78685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("Type in the text: \n");</w:t>
      </w:r>
    </w:p>
    <w:p w14:paraId="3546CE8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786E56D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while(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!= '\n')</w:t>
      </w:r>
    </w:p>
    <w:p w14:paraId="3C06D76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{</w:t>
      </w:r>
    </w:p>
    <w:p w14:paraId="6D82DED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Getting next character of the input</w:t>
      </w:r>
    </w:p>
    <w:p w14:paraId="50ABB61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= (char)</w:t>
      </w:r>
      <w:proofErr w:type="spellStart"/>
      <w:r w:rsidRPr="00D74B78">
        <w:rPr>
          <w:rFonts w:eastAsiaTheme="minorEastAsia"/>
          <w:lang w:val="en-US" w:eastAsia="ja-JP"/>
        </w:rPr>
        <w:t>getchar</w:t>
      </w:r>
      <w:proofErr w:type="spellEnd"/>
      <w:r w:rsidRPr="00D74B78">
        <w:rPr>
          <w:rFonts w:eastAsiaTheme="minorEastAsia"/>
          <w:lang w:val="en-US" w:eastAsia="ja-JP"/>
        </w:rPr>
        <w:t>();</w:t>
      </w:r>
    </w:p>
    <w:p w14:paraId="6674B3F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delta to detect how string will change</w:t>
      </w:r>
    </w:p>
    <w:p w14:paraId="26290C5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int delta = 0;</w:t>
      </w:r>
    </w:p>
    <w:p w14:paraId="0FCBE20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int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 xml:space="preserve"> = 0;</w:t>
      </w:r>
    </w:p>
    <w:p w14:paraId="1BAB717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1B2C1E2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== BACKSPACE)</w:t>
      </w:r>
    </w:p>
    <w:p w14:paraId="068C60D5" w14:textId="4B8C67EF" w:rsid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in case of backspace event we need to clear one char =&gt; delta = -1</w:t>
      </w:r>
    </w:p>
    <w:p w14:paraId="647C16B6" w14:textId="783FC641" w:rsidR="00C01A5A" w:rsidRPr="00C01A5A" w:rsidRDefault="00C01A5A" w:rsidP="00C01A5A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Продолжение Листинга 1</w:t>
      </w:r>
    </w:p>
    <w:p w14:paraId="526B8F7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036C8C8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delta = -1;</w:t>
      </w:r>
    </w:p>
    <w:p w14:paraId="7657A98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>=1;</w:t>
      </w:r>
    </w:p>
    <w:p w14:paraId="1C105AE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3A7BC08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3896FEB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else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== LINE_END)</w:t>
      </w:r>
    </w:p>
    <w:p w14:paraId="13B6D1B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Catching end line char and force-continuing (ending)</w:t>
      </w:r>
    </w:p>
    <w:p w14:paraId="6797BFB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43A24A0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continue;</w:t>
      </w:r>
    </w:p>
    <w:p w14:paraId="43FE24F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07DCE35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400A184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else</w:t>
      </w:r>
    </w:p>
    <w:p w14:paraId="5E526B4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1AEA7CE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&gt;= START_RANGE &amp;&amp;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&lt;= END_RANGE)</w:t>
      </w:r>
    </w:p>
    <w:p w14:paraId="30C76CC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checking if char is in needed range</w:t>
      </w:r>
    </w:p>
    <w:p w14:paraId="6DA528F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{</w:t>
      </w:r>
    </w:p>
    <w:p w14:paraId="7420A22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== START_RANGE)</w:t>
      </w:r>
    </w:p>
    <w:p w14:paraId="22F9B51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// START_RANGE == 32 and represents space char</w:t>
      </w:r>
    </w:p>
    <w:p w14:paraId="60A4339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165C806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if (spaced)</w:t>
      </w:r>
    </w:p>
    <w:p w14:paraId="75B6A0A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// if we have space on previous char, we skip it</w:t>
      </w:r>
    </w:p>
    <w:p w14:paraId="7A3DC0B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{</w:t>
      </w:r>
    </w:p>
    <w:p w14:paraId="2E181AF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    continue;</w:t>
      </w:r>
    </w:p>
    <w:p w14:paraId="6DCEEC1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}</w:t>
      </w:r>
    </w:p>
    <w:p w14:paraId="3643117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delta = 1;</w:t>
      </w:r>
    </w:p>
    <w:p w14:paraId="460181D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 xml:space="preserve"> = 2;</w:t>
      </w:r>
    </w:p>
    <w:p w14:paraId="42DF8BE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spaced = true;</w:t>
      </w:r>
    </w:p>
    <w:p w14:paraId="15079CA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601163D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&gt;= START_LOWER &amp;&amp;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&lt; END_LOWER)</w:t>
      </w:r>
    </w:p>
    <w:p w14:paraId="162F4F2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2FFB3E5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// proceeding lowercase letters</w:t>
      </w:r>
    </w:p>
    <w:p w14:paraId="54926C0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delta = 1;</w:t>
      </w:r>
    </w:p>
    <w:p w14:paraId="1047817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 xml:space="preserve"> = 2;</w:t>
      </w:r>
    </w:p>
    <w:p w14:paraId="223E972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spaced = false;</w:t>
      </w:r>
    </w:p>
    <w:p w14:paraId="5639CD1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027D08D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11C865F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&gt;= START_UPPER &amp;&amp;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&lt; END_UPPER)</w:t>
      </w:r>
    </w:p>
    <w:p w14:paraId="4FFC6A0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217B9ED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// in case of uppercase letter we change character to its lower case version</w:t>
      </w:r>
    </w:p>
    <w:p w14:paraId="1E88E52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+= 32;</w:t>
      </w:r>
    </w:p>
    <w:p w14:paraId="04CC2DF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delta = 1;</w:t>
      </w:r>
    </w:p>
    <w:p w14:paraId="280B141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 xml:space="preserve"> = 2;</w:t>
      </w:r>
    </w:p>
    <w:p w14:paraId="4C0DE61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spaced = false;</w:t>
      </w:r>
    </w:p>
    <w:p w14:paraId="4C41856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08A7BA5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25A3F04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</w:t>
      </w:r>
    </w:p>
    <w:p w14:paraId="1D466DE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continue;</w:t>
      </w:r>
    </w:p>
    <w:p w14:paraId="31F2E5A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4E61DE8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1BA2181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3481FAC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"Calculating" new size of the string</w:t>
      </w:r>
    </w:p>
    <w:p w14:paraId="797F4DE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int 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currentSize</w:t>
      </w:r>
      <w:proofErr w:type="spellEnd"/>
      <w:r w:rsidRPr="00D74B78">
        <w:rPr>
          <w:rFonts w:eastAsiaTheme="minorEastAsia"/>
          <w:lang w:val="en-US" w:eastAsia="ja-JP"/>
        </w:rPr>
        <w:t xml:space="preserve"> + delta;</w:t>
      </w:r>
    </w:p>
    <w:p w14:paraId="23DCA96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if (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== 0)</w:t>
      </w:r>
    </w:p>
    <w:p w14:paraId="635BB27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catching possible backspace event</w:t>
      </w:r>
    </w:p>
    <w:p w14:paraId="4FD9E46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751C429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continue;</w:t>
      </w:r>
    </w:p>
    <w:p w14:paraId="5832BE3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2DB93D3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creating temporary string</w:t>
      </w:r>
    </w:p>
    <w:p w14:paraId="366F62DE" w14:textId="796B3E95" w:rsid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char*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 xml:space="preserve"> = (char*)malloc(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* </w:t>
      </w:r>
      <w:proofErr w:type="spellStart"/>
      <w:r w:rsidRPr="00D74B78">
        <w:rPr>
          <w:rFonts w:eastAsiaTheme="minorEastAsia"/>
          <w:lang w:val="en-US" w:eastAsia="ja-JP"/>
        </w:rPr>
        <w:t>sizeof</w:t>
      </w:r>
      <w:proofErr w:type="spellEnd"/>
      <w:r w:rsidRPr="00D74B78">
        <w:rPr>
          <w:rFonts w:eastAsiaTheme="minorEastAsia"/>
          <w:lang w:val="en-US" w:eastAsia="ja-JP"/>
        </w:rPr>
        <w:t>(char));</w:t>
      </w:r>
    </w:p>
    <w:p w14:paraId="224CDC95" w14:textId="4A41D08F" w:rsidR="00C01A5A" w:rsidRPr="00C01A5A" w:rsidRDefault="00C01A5A" w:rsidP="00C01A5A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Продолжение Листинга 1</w:t>
      </w:r>
    </w:p>
    <w:p w14:paraId="6A30B55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69A9AA8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if (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)</w:t>
      </w:r>
    </w:p>
    <w:p w14:paraId="2CFF509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if memory successfully allocated then..</w:t>
      </w:r>
    </w:p>
    <w:p w14:paraId="59C4558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5C11E24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for (int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 = 0;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 &lt; 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-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>; ++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>)</w:t>
      </w:r>
    </w:p>
    <w:p w14:paraId="352192A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filling temp string with previous symbols</w:t>
      </w:r>
    </w:p>
    <w:p w14:paraId="640415F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{</w:t>
      </w:r>
    </w:p>
    <w:p w14:paraId="0BCB83E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] =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>];</w:t>
      </w:r>
    </w:p>
    <w:p w14:paraId="198F8F8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338215B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208902D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!= BACKSPACE)</w:t>
      </w:r>
    </w:p>
    <w:p w14:paraId="433F1D1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adding new char to the string if it wasn't backspace</w:t>
      </w:r>
    </w:p>
    <w:p w14:paraId="674BE88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{</w:t>
      </w:r>
    </w:p>
    <w:p w14:paraId="66244F7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- 2] =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1A0992E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7C5649E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155D87B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Actually making it a string</w:t>
      </w:r>
    </w:p>
    <w:p w14:paraId="402C7A3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- 1] = '\0';</w:t>
      </w:r>
    </w:p>
    <w:p w14:paraId="055A01D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Freeing previous string</w:t>
      </w:r>
    </w:p>
    <w:p w14:paraId="6905C88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free(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>);</w:t>
      </w:r>
    </w:p>
    <w:p w14:paraId="1DEBF0E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and assigning temp to user string</w:t>
      </w:r>
    </w:p>
    <w:p w14:paraId="7F86081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53F228D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updating size</w:t>
      </w:r>
    </w:p>
    <w:p w14:paraId="0C156D9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currentSize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2D19F72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582B369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0CDAD54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else</w:t>
      </w:r>
    </w:p>
    <w:p w14:paraId="423550D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126A796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("Unable to allocate memory");</w:t>
      </w:r>
    </w:p>
    <w:p w14:paraId="19C1557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break;</w:t>
      </w:r>
    </w:p>
    <w:p w14:paraId="28F799C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3DD35D4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}</w:t>
      </w:r>
    </w:p>
    <w:p w14:paraId="70AF566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// Returning values</w:t>
      </w:r>
    </w:p>
    <w:p w14:paraId="1192517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*</w:t>
      </w:r>
      <w:proofErr w:type="spellStart"/>
      <w:r w:rsidRPr="00D74B78">
        <w:rPr>
          <w:rFonts w:eastAsiaTheme="minorEastAsia"/>
          <w:lang w:val="en-US" w:eastAsia="ja-JP"/>
        </w:rPr>
        <w:t>csize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currentSize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354BDD9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return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3A805C1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}</w:t>
      </w:r>
    </w:p>
    <w:p w14:paraId="6958E83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12D08ED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void encode(char* </w:t>
      </w:r>
      <w:proofErr w:type="spellStart"/>
      <w:r w:rsidRPr="00D74B78">
        <w:rPr>
          <w:rFonts w:eastAsiaTheme="minorEastAsia"/>
          <w:lang w:val="en-US" w:eastAsia="ja-JP"/>
        </w:rPr>
        <w:t>src</w:t>
      </w:r>
      <w:proofErr w:type="spellEnd"/>
      <w:r w:rsidRPr="00D74B78">
        <w:rPr>
          <w:rFonts w:eastAsiaTheme="minorEastAsia"/>
          <w:lang w:val="en-US" w:eastAsia="ja-JP"/>
        </w:rPr>
        <w:t xml:space="preserve">, int const </w:t>
      </w:r>
      <w:proofErr w:type="spellStart"/>
      <w:r w:rsidRPr="00D74B78">
        <w:rPr>
          <w:rFonts w:eastAsiaTheme="minorEastAsia"/>
          <w:lang w:val="en-US" w:eastAsia="ja-JP"/>
        </w:rPr>
        <w:t>ssize</w:t>
      </w:r>
      <w:proofErr w:type="spellEnd"/>
      <w:r w:rsidRPr="00D74B78">
        <w:rPr>
          <w:rFonts w:eastAsiaTheme="minorEastAsia"/>
          <w:lang w:val="en-US" w:eastAsia="ja-JP"/>
        </w:rPr>
        <w:t>)</w:t>
      </w:r>
    </w:p>
    <w:p w14:paraId="6604D5A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{</w:t>
      </w:r>
    </w:p>
    <w:p w14:paraId="628531B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// If source string is not empty</w:t>
      </w:r>
    </w:p>
    <w:p w14:paraId="2AD0653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if (</w:t>
      </w:r>
      <w:proofErr w:type="spellStart"/>
      <w:r w:rsidRPr="00D74B78">
        <w:rPr>
          <w:rFonts w:eastAsiaTheme="minorEastAsia"/>
          <w:lang w:val="en-US" w:eastAsia="ja-JP"/>
        </w:rPr>
        <w:t>src</w:t>
      </w:r>
      <w:proofErr w:type="spellEnd"/>
      <w:r w:rsidRPr="00D74B78">
        <w:rPr>
          <w:rFonts w:eastAsiaTheme="minorEastAsia"/>
          <w:lang w:val="en-US" w:eastAsia="ja-JP"/>
        </w:rPr>
        <w:t>)</w:t>
      </w:r>
    </w:p>
    <w:p w14:paraId="17C6AF0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{</w:t>
      </w:r>
    </w:p>
    <w:p w14:paraId="3C34F85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Then we change every char apart from space</w:t>
      </w:r>
    </w:p>
    <w:p w14:paraId="572894F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int size = </w:t>
      </w:r>
      <w:proofErr w:type="spellStart"/>
      <w:r w:rsidRPr="00D74B78">
        <w:rPr>
          <w:rFonts w:eastAsiaTheme="minorEastAsia"/>
          <w:lang w:val="en-US" w:eastAsia="ja-JP"/>
        </w:rPr>
        <w:t>ssize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4AE7ED1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char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= 0;</w:t>
      </w:r>
    </w:p>
    <w:p w14:paraId="3E7FAD5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for (int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 = 0;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 &lt; size-1;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>++)</w:t>
      </w:r>
    </w:p>
    <w:p w14:paraId="432A244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42BF3FD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src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>];</w:t>
      </w:r>
    </w:p>
    <w:p w14:paraId="3E00F8D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465732D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!= 32 &amp;&amp;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&lt; MIDDLE_CHAR)</w:t>
      </w:r>
    </w:p>
    <w:p w14:paraId="1A470B3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If character is before middle element of alphabet then we add</w:t>
      </w:r>
    </w:p>
    <w:p w14:paraId="32855ED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{</w:t>
      </w:r>
    </w:p>
    <w:p w14:paraId="4195657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+= 13;</w:t>
      </w:r>
    </w:p>
    <w:p w14:paraId="1B62082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1AE09BE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else if (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!= 32 &amp;&amp;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&gt;= MIDDLE_CHAR)</w:t>
      </w:r>
    </w:p>
    <w:p w14:paraId="35CA134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And the opposite</w:t>
      </w:r>
    </w:p>
    <w:p w14:paraId="2451AE1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{</w:t>
      </w:r>
    </w:p>
    <w:p w14:paraId="6C91278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 xml:space="preserve"> -= 13;</w:t>
      </w:r>
    </w:p>
    <w:p w14:paraId="17A78C6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11C294E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Replacing character</w:t>
      </w:r>
    </w:p>
    <w:p w14:paraId="70D725F3" w14:textId="59EAE43A" w:rsid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src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] = </w:t>
      </w:r>
      <w:proofErr w:type="spellStart"/>
      <w:r w:rsidRPr="00D74B78">
        <w:rPr>
          <w:rFonts w:eastAsiaTheme="minorEastAsia"/>
          <w:lang w:val="en-US" w:eastAsia="ja-JP"/>
        </w:rPr>
        <w:t>nextChar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23425C97" w14:textId="61576359" w:rsidR="00C01A5A" w:rsidRPr="00C01A5A" w:rsidRDefault="00C01A5A" w:rsidP="00C01A5A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Продолжение Листинга 1</w:t>
      </w:r>
    </w:p>
    <w:p w14:paraId="08D7D8C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5BA4541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}</w:t>
      </w:r>
    </w:p>
    <w:p w14:paraId="4A3AAB4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}</w:t>
      </w:r>
    </w:p>
    <w:p w14:paraId="47C8BF9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7B6B020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char* </w:t>
      </w:r>
      <w:proofErr w:type="spellStart"/>
      <w:r w:rsidRPr="00D74B78">
        <w:rPr>
          <w:rFonts w:eastAsiaTheme="minorEastAsia"/>
          <w:lang w:val="en-US" w:eastAsia="ja-JP"/>
        </w:rPr>
        <w:t>fileRead</w:t>
      </w:r>
      <w:proofErr w:type="spellEnd"/>
      <w:r w:rsidRPr="00D74B78">
        <w:rPr>
          <w:rFonts w:eastAsiaTheme="minorEastAsia"/>
          <w:lang w:val="en-US" w:eastAsia="ja-JP"/>
        </w:rPr>
        <w:t xml:space="preserve">(int* </w:t>
      </w:r>
      <w:proofErr w:type="spellStart"/>
      <w:r w:rsidRPr="00D74B78">
        <w:rPr>
          <w:rFonts w:eastAsiaTheme="minorEastAsia"/>
          <w:lang w:val="en-US" w:eastAsia="ja-JP"/>
        </w:rPr>
        <w:t>csize</w:t>
      </w:r>
      <w:proofErr w:type="spellEnd"/>
      <w:r w:rsidRPr="00D74B78">
        <w:rPr>
          <w:rFonts w:eastAsiaTheme="minorEastAsia"/>
          <w:lang w:val="en-US" w:eastAsia="ja-JP"/>
        </w:rPr>
        <w:t>) {</w:t>
      </w:r>
    </w:p>
    <w:p w14:paraId="5339E89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// Basically the same as for user input</w:t>
      </w:r>
    </w:p>
    <w:p w14:paraId="6F9DA4A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char *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 xml:space="preserve"> = (char *) malloc(1 * </w:t>
      </w:r>
      <w:proofErr w:type="spellStart"/>
      <w:r w:rsidRPr="00D74B78">
        <w:rPr>
          <w:rFonts w:eastAsiaTheme="minorEastAsia"/>
          <w:lang w:val="en-US" w:eastAsia="ja-JP"/>
        </w:rPr>
        <w:t>sizeof</w:t>
      </w:r>
      <w:proofErr w:type="spellEnd"/>
      <w:r w:rsidRPr="00D74B78">
        <w:rPr>
          <w:rFonts w:eastAsiaTheme="minorEastAsia"/>
          <w:lang w:val="en-US" w:eastAsia="ja-JP"/>
        </w:rPr>
        <w:t>(char));</w:t>
      </w:r>
    </w:p>
    <w:p w14:paraId="0DC3724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>[0] = '\0';</w:t>
      </w:r>
    </w:p>
    <w:p w14:paraId="1E045B0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int </w:t>
      </w:r>
      <w:proofErr w:type="spellStart"/>
      <w:r w:rsidRPr="00D74B78">
        <w:rPr>
          <w:rFonts w:eastAsiaTheme="minorEastAsia"/>
          <w:lang w:val="en-US" w:eastAsia="ja-JP"/>
        </w:rPr>
        <w:t>currentSize</w:t>
      </w:r>
      <w:proofErr w:type="spellEnd"/>
      <w:r w:rsidRPr="00D74B78">
        <w:rPr>
          <w:rFonts w:eastAsiaTheme="minorEastAsia"/>
          <w:lang w:val="en-US" w:eastAsia="ja-JP"/>
        </w:rPr>
        <w:t xml:space="preserve"> = 1;</w:t>
      </w:r>
    </w:p>
    <w:p w14:paraId="2824BC5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bool spaced = false;</w:t>
      </w:r>
    </w:p>
    <w:p w14:paraId="245B04B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52CFCA0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int c;</w:t>
      </w:r>
    </w:p>
    <w:p w14:paraId="08862C3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// Creating a pointer and opening the file with Read mode</w:t>
      </w:r>
    </w:p>
    <w:p w14:paraId="1E5AD9E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FILE *file;</w:t>
      </w:r>
    </w:p>
    <w:p w14:paraId="1E6634E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file = </w:t>
      </w:r>
      <w:proofErr w:type="spellStart"/>
      <w:r w:rsidRPr="00D74B78">
        <w:rPr>
          <w:rFonts w:eastAsiaTheme="minorEastAsia"/>
          <w:lang w:val="en-US" w:eastAsia="ja-JP"/>
        </w:rPr>
        <w:t>fopen</w:t>
      </w:r>
      <w:proofErr w:type="spellEnd"/>
      <w:r w:rsidRPr="00D74B78">
        <w:rPr>
          <w:rFonts w:eastAsiaTheme="minorEastAsia"/>
          <w:lang w:val="en-US" w:eastAsia="ja-JP"/>
        </w:rPr>
        <w:t>(READ_PATH, "r");</w:t>
      </w:r>
    </w:p>
    <w:p w14:paraId="5209694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if (file) {</w:t>
      </w:r>
    </w:p>
    <w:p w14:paraId="4E1881F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While not the end of the file - check</w:t>
      </w:r>
    </w:p>
    <w:p w14:paraId="1D3EAAE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while ((c = </w:t>
      </w:r>
      <w:proofErr w:type="spellStart"/>
      <w:r w:rsidRPr="00D74B78">
        <w:rPr>
          <w:rFonts w:eastAsiaTheme="minorEastAsia"/>
          <w:lang w:val="en-US" w:eastAsia="ja-JP"/>
        </w:rPr>
        <w:t>getc</w:t>
      </w:r>
      <w:proofErr w:type="spellEnd"/>
      <w:r w:rsidRPr="00D74B78">
        <w:rPr>
          <w:rFonts w:eastAsiaTheme="minorEastAsia"/>
          <w:lang w:val="en-US" w:eastAsia="ja-JP"/>
        </w:rPr>
        <w:t>(file)) != EOF) {</w:t>
      </w:r>
    </w:p>
    <w:p w14:paraId="082F7FB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// Everything below is almost as input </w:t>
      </w:r>
      <w:proofErr w:type="spellStart"/>
      <w:r w:rsidRPr="00D74B78">
        <w:rPr>
          <w:rFonts w:eastAsiaTheme="minorEastAsia"/>
          <w:lang w:val="en-US" w:eastAsia="ja-JP"/>
        </w:rPr>
        <w:t>func</w:t>
      </w:r>
      <w:proofErr w:type="spellEnd"/>
    </w:p>
    <w:p w14:paraId="2144605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int delta = 0;</w:t>
      </w:r>
    </w:p>
    <w:p w14:paraId="5731761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int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 xml:space="preserve"> = 0;</w:t>
      </w:r>
    </w:p>
    <w:p w14:paraId="1F8B89C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if (c &gt;= START_RANGE &amp;&amp; c &lt;= END_RANGE) {</w:t>
      </w:r>
    </w:p>
    <w:p w14:paraId="473146B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if (c == START_RANGE)</w:t>
      </w:r>
    </w:p>
    <w:p w14:paraId="4873003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7EDC5C7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if (spaced)</w:t>
      </w:r>
    </w:p>
    <w:p w14:paraId="66D3AE7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{</w:t>
      </w:r>
    </w:p>
    <w:p w14:paraId="61DA2EC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    continue;</w:t>
      </w:r>
    </w:p>
    <w:p w14:paraId="0A407C2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}</w:t>
      </w:r>
    </w:p>
    <w:p w14:paraId="66E8B0E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delta = 1;</w:t>
      </w:r>
    </w:p>
    <w:p w14:paraId="07D8412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 xml:space="preserve"> = 2;</w:t>
      </w:r>
    </w:p>
    <w:p w14:paraId="0E4737F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spaced = true;</w:t>
      </w:r>
    </w:p>
    <w:p w14:paraId="5D3B330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4320AE9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57D7A38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 if (c &gt;= START_LOWER &amp;&amp; c &lt; END_LOWER)</w:t>
      </w:r>
    </w:p>
    <w:p w14:paraId="06A9AB3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36194A4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delta = 1;</w:t>
      </w:r>
    </w:p>
    <w:p w14:paraId="0343203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 xml:space="preserve"> = 2;</w:t>
      </w:r>
    </w:p>
    <w:p w14:paraId="4138C8E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spaced = false;</w:t>
      </w:r>
    </w:p>
    <w:p w14:paraId="3A814D9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0D89B53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 if (c &gt;= START_UPPER &amp;&amp; c &lt; END_UPPER)</w:t>
      </w:r>
    </w:p>
    <w:p w14:paraId="76FA4E1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7B92579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c += 32;</w:t>
      </w:r>
    </w:p>
    <w:p w14:paraId="38362AB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delta = 1;</w:t>
      </w:r>
    </w:p>
    <w:p w14:paraId="1111B4F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 xml:space="preserve"> = 2;</w:t>
      </w:r>
    </w:p>
    <w:p w14:paraId="6F58B66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spaced = false;</w:t>
      </w:r>
    </w:p>
    <w:p w14:paraId="3959A61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3F45AE2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</w:t>
      </w:r>
    </w:p>
    <w:p w14:paraId="6F35DF6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continue;</w:t>
      </w:r>
    </w:p>
    <w:p w14:paraId="00C98F0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4F81A49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3B93F78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int 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currentSize</w:t>
      </w:r>
      <w:proofErr w:type="spellEnd"/>
      <w:r w:rsidRPr="00D74B78">
        <w:rPr>
          <w:rFonts w:eastAsiaTheme="minorEastAsia"/>
          <w:lang w:val="en-US" w:eastAsia="ja-JP"/>
        </w:rPr>
        <w:t xml:space="preserve"> + delta;</w:t>
      </w:r>
    </w:p>
    <w:p w14:paraId="368C67C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if (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== 0) {</w:t>
      </w:r>
    </w:p>
    <w:p w14:paraId="43757CA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continue;</w:t>
      </w:r>
    </w:p>
    <w:p w14:paraId="0D3B0FB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2DD5E60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01E63D2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char *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 xml:space="preserve"> = (char *) malloc(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* </w:t>
      </w:r>
      <w:proofErr w:type="spellStart"/>
      <w:r w:rsidRPr="00D74B78">
        <w:rPr>
          <w:rFonts w:eastAsiaTheme="minorEastAsia"/>
          <w:lang w:val="en-US" w:eastAsia="ja-JP"/>
        </w:rPr>
        <w:t>sizeof</w:t>
      </w:r>
      <w:proofErr w:type="spellEnd"/>
      <w:r w:rsidRPr="00D74B78">
        <w:rPr>
          <w:rFonts w:eastAsiaTheme="minorEastAsia"/>
          <w:lang w:val="en-US" w:eastAsia="ja-JP"/>
        </w:rPr>
        <w:t>(char));</w:t>
      </w:r>
    </w:p>
    <w:p w14:paraId="78C5249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3E196E6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if (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) {</w:t>
      </w:r>
    </w:p>
    <w:p w14:paraId="70AD432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for (int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 = 0;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 &lt; 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- </w:t>
      </w:r>
      <w:proofErr w:type="spellStart"/>
      <w:r w:rsidRPr="00D74B78">
        <w:rPr>
          <w:rFonts w:eastAsiaTheme="minorEastAsia"/>
          <w:lang w:val="en-US" w:eastAsia="ja-JP"/>
        </w:rPr>
        <w:t>lengthDif</w:t>
      </w:r>
      <w:proofErr w:type="spellEnd"/>
      <w:r w:rsidRPr="00D74B78">
        <w:rPr>
          <w:rFonts w:eastAsiaTheme="minorEastAsia"/>
          <w:lang w:val="en-US" w:eastAsia="ja-JP"/>
        </w:rPr>
        <w:t>; ++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>) {</w:t>
      </w:r>
    </w:p>
    <w:p w14:paraId="41F611E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] =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>];</w:t>
      </w:r>
    </w:p>
    <w:p w14:paraId="181A7429" w14:textId="23EE9746" w:rsid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132E1294" w14:textId="7A9CFDCE" w:rsidR="00083AB0" w:rsidRPr="00083AB0" w:rsidRDefault="00083AB0" w:rsidP="00083AB0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Продолжение Листинга 1</w:t>
      </w:r>
    </w:p>
    <w:p w14:paraId="49E7122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40B1148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- 2] = (char)c;</w:t>
      </w:r>
    </w:p>
    <w:p w14:paraId="646E34A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 xml:space="preserve"> - 1] = '\0';</w:t>
      </w:r>
    </w:p>
    <w:p w14:paraId="72E68C7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free(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>);</w:t>
      </w:r>
    </w:p>
    <w:p w14:paraId="11A761A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tempStr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5D596AE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currentSize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newSize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4A660A3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47A2969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43787BB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*</w:t>
      </w:r>
      <w:proofErr w:type="spellStart"/>
      <w:r w:rsidRPr="00D74B78">
        <w:rPr>
          <w:rFonts w:eastAsiaTheme="minorEastAsia"/>
          <w:lang w:val="en-US" w:eastAsia="ja-JP"/>
        </w:rPr>
        <w:t>csize</w:t>
      </w:r>
      <w:proofErr w:type="spellEnd"/>
      <w:r w:rsidRPr="00D74B78">
        <w:rPr>
          <w:rFonts w:eastAsiaTheme="minorEastAsia"/>
          <w:lang w:val="en-US" w:eastAsia="ja-JP"/>
        </w:rPr>
        <w:t xml:space="preserve"> = </w:t>
      </w:r>
      <w:proofErr w:type="spellStart"/>
      <w:r w:rsidRPr="00D74B78">
        <w:rPr>
          <w:rFonts w:eastAsiaTheme="minorEastAsia"/>
          <w:lang w:val="en-US" w:eastAsia="ja-JP"/>
        </w:rPr>
        <w:t>currentSize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0030142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Closing the file</w:t>
      </w:r>
    </w:p>
    <w:p w14:paraId="4F81AD6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</w:t>
      </w:r>
      <w:proofErr w:type="spellStart"/>
      <w:r w:rsidRPr="00D74B78">
        <w:rPr>
          <w:rFonts w:eastAsiaTheme="minorEastAsia"/>
          <w:lang w:val="en-US" w:eastAsia="ja-JP"/>
        </w:rPr>
        <w:t>fclose</w:t>
      </w:r>
      <w:proofErr w:type="spellEnd"/>
      <w:r w:rsidRPr="00D74B78">
        <w:rPr>
          <w:rFonts w:eastAsiaTheme="minorEastAsia"/>
          <w:lang w:val="en-US" w:eastAsia="ja-JP"/>
        </w:rPr>
        <w:t>(file);</w:t>
      </w:r>
    </w:p>
    <w:p w14:paraId="3CE619B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return </w:t>
      </w:r>
      <w:proofErr w:type="spellStart"/>
      <w:r w:rsidRPr="00D74B78">
        <w:rPr>
          <w:rFonts w:eastAsiaTheme="minorEastAsia"/>
          <w:lang w:val="en-US" w:eastAsia="ja-JP"/>
        </w:rPr>
        <w:t>userString</w:t>
      </w:r>
      <w:proofErr w:type="spellEnd"/>
      <w:r w:rsidRPr="00D74B78">
        <w:rPr>
          <w:rFonts w:eastAsiaTheme="minorEastAsia"/>
          <w:lang w:val="en-US" w:eastAsia="ja-JP"/>
        </w:rPr>
        <w:t>;</w:t>
      </w:r>
    </w:p>
    <w:p w14:paraId="62756CC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}</w:t>
      </w:r>
    </w:p>
    <w:p w14:paraId="4DDAEC5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else</w:t>
      </w:r>
    </w:p>
    <w:p w14:paraId="62A92AC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{</w:t>
      </w:r>
    </w:p>
    <w:p w14:paraId="0EDB137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("\</w:t>
      </w:r>
      <w:proofErr w:type="spellStart"/>
      <w:r w:rsidRPr="00D74B78">
        <w:rPr>
          <w:rFonts w:eastAsiaTheme="minorEastAsia"/>
          <w:lang w:val="en-US" w:eastAsia="ja-JP"/>
        </w:rPr>
        <w:t>nError</w:t>
      </w:r>
      <w:proofErr w:type="spellEnd"/>
      <w:r w:rsidRPr="00D74B78">
        <w:rPr>
          <w:rFonts w:eastAsiaTheme="minorEastAsia"/>
          <w:lang w:val="en-US" w:eastAsia="ja-JP"/>
        </w:rPr>
        <w:t>. Unable to open the file.\n");</w:t>
      </w:r>
    </w:p>
    <w:p w14:paraId="0585DF9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}</w:t>
      </w:r>
    </w:p>
    <w:p w14:paraId="7BE09D1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}</w:t>
      </w:r>
    </w:p>
    <w:p w14:paraId="72F8773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41035C5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void </w:t>
      </w:r>
      <w:proofErr w:type="spellStart"/>
      <w:r w:rsidRPr="00D74B78">
        <w:rPr>
          <w:rFonts w:eastAsiaTheme="minorEastAsia"/>
          <w:lang w:val="en-US" w:eastAsia="ja-JP"/>
        </w:rPr>
        <w:t>fileWrite</w:t>
      </w:r>
      <w:proofErr w:type="spellEnd"/>
      <w:r w:rsidRPr="00D74B78">
        <w:rPr>
          <w:rFonts w:eastAsiaTheme="minorEastAsia"/>
          <w:lang w:val="en-US" w:eastAsia="ja-JP"/>
        </w:rPr>
        <w:t xml:space="preserve">(char* </w:t>
      </w:r>
      <w:proofErr w:type="spellStart"/>
      <w:r w:rsidRPr="00D74B78">
        <w:rPr>
          <w:rFonts w:eastAsiaTheme="minorEastAsia"/>
          <w:lang w:val="en-US" w:eastAsia="ja-JP"/>
        </w:rPr>
        <w:t>src</w:t>
      </w:r>
      <w:proofErr w:type="spellEnd"/>
      <w:r w:rsidRPr="00D74B78">
        <w:rPr>
          <w:rFonts w:eastAsiaTheme="minorEastAsia"/>
          <w:lang w:val="en-US" w:eastAsia="ja-JP"/>
        </w:rPr>
        <w:t xml:space="preserve">, int const </w:t>
      </w:r>
      <w:proofErr w:type="spellStart"/>
      <w:r w:rsidRPr="00D74B78">
        <w:rPr>
          <w:rFonts w:eastAsiaTheme="minorEastAsia"/>
          <w:lang w:val="en-US" w:eastAsia="ja-JP"/>
        </w:rPr>
        <w:t>ssize</w:t>
      </w:r>
      <w:proofErr w:type="spellEnd"/>
      <w:r w:rsidRPr="00D74B78">
        <w:rPr>
          <w:rFonts w:eastAsiaTheme="minorEastAsia"/>
          <w:lang w:val="en-US" w:eastAsia="ja-JP"/>
        </w:rPr>
        <w:t>)</w:t>
      </w:r>
    </w:p>
    <w:p w14:paraId="38FB49B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{</w:t>
      </w:r>
    </w:p>
    <w:p w14:paraId="1B476A2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// Opening the file in Write mode</w:t>
      </w:r>
    </w:p>
    <w:p w14:paraId="1DBFA23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FILE* file;</w:t>
      </w:r>
    </w:p>
    <w:p w14:paraId="5BBE3E1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file = </w:t>
      </w:r>
      <w:proofErr w:type="spellStart"/>
      <w:r w:rsidRPr="00D74B78">
        <w:rPr>
          <w:rFonts w:eastAsiaTheme="minorEastAsia"/>
          <w:lang w:val="en-US" w:eastAsia="ja-JP"/>
        </w:rPr>
        <w:t>fopen</w:t>
      </w:r>
      <w:proofErr w:type="spellEnd"/>
      <w:r w:rsidRPr="00D74B78">
        <w:rPr>
          <w:rFonts w:eastAsiaTheme="minorEastAsia"/>
          <w:lang w:val="en-US" w:eastAsia="ja-JP"/>
        </w:rPr>
        <w:t>(WRITE_PATH, "w");</w:t>
      </w:r>
    </w:p>
    <w:p w14:paraId="2C5FED3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if (file)</w:t>
      </w:r>
    </w:p>
    <w:p w14:paraId="771C250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{</w:t>
      </w:r>
    </w:p>
    <w:p w14:paraId="0DC66E4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// Printing every character in it.</w:t>
      </w:r>
    </w:p>
    <w:p w14:paraId="1080FB0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for (int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 = 0;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 xml:space="preserve"> &lt; ssize-1; 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>++)</w:t>
      </w:r>
    </w:p>
    <w:p w14:paraId="3F29EFB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46DEFD1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fprintf</w:t>
      </w:r>
      <w:proofErr w:type="spellEnd"/>
      <w:r w:rsidRPr="00D74B78">
        <w:rPr>
          <w:rFonts w:eastAsiaTheme="minorEastAsia"/>
          <w:lang w:val="en-US" w:eastAsia="ja-JP"/>
        </w:rPr>
        <w:t xml:space="preserve">(file, "%c", </w:t>
      </w:r>
      <w:proofErr w:type="spellStart"/>
      <w:r w:rsidRPr="00D74B78">
        <w:rPr>
          <w:rFonts w:eastAsiaTheme="minorEastAsia"/>
          <w:lang w:val="en-US" w:eastAsia="ja-JP"/>
        </w:rPr>
        <w:t>src</w:t>
      </w:r>
      <w:proofErr w:type="spellEnd"/>
      <w:r w:rsidRPr="00D74B78">
        <w:rPr>
          <w:rFonts w:eastAsiaTheme="minorEastAsia"/>
          <w:lang w:val="en-US" w:eastAsia="ja-JP"/>
        </w:rPr>
        <w:t>[</w:t>
      </w:r>
      <w:proofErr w:type="spellStart"/>
      <w:r w:rsidRPr="00D74B78">
        <w:rPr>
          <w:rFonts w:eastAsiaTheme="minorEastAsia"/>
          <w:lang w:val="en-US" w:eastAsia="ja-JP"/>
        </w:rPr>
        <w:t>i</w:t>
      </w:r>
      <w:proofErr w:type="spellEnd"/>
      <w:r w:rsidRPr="00D74B78">
        <w:rPr>
          <w:rFonts w:eastAsiaTheme="minorEastAsia"/>
          <w:lang w:val="en-US" w:eastAsia="ja-JP"/>
        </w:rPr>
        <w:t>]);</w:t>
      </w:r>
    </w:p>
    <w:p w14:paraId="73A0A74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753F6BD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</w:t>
      </w:r>
      <w:proofErr w:type="spellStart"/>
      <w:r w:rsidRPr="00D74B78">
        <w:rPr>
          <w:rFonts w:eastAsiaTheme="minorEastAsia"/>
          <w:lang w:val="en-US" w:eastAsia="ja-JP"/>
        </w:rPr>
        <w:t>fclose</w:t>
      </w:r>
      <w:proofErr w:type="spellEnd"/>
      <w:r w:rsidRPr="00D74B78">
        <w:rPr>
          <w:rFonts w:eastAsiaTheme="minorEastAsia"/>
          <w:lang w:val="en-US" w:eastAsia="ja-JP"/>
        </w:rPr>
        <w:t>(file);</w:t>
      </w:r>
    </w:p>
    <w:p w14:paraId="1D1A32B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}</w:t>
      </w:r>
    </w:p>
    <w:p w14:paraId="11175A5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}</w:t>
      </w:r>
    </w:p>
    <w:p w14:paraId="47F16B4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13ACB0E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int main()</w:t>
      </w:r>
    </w:p>
    <w:p w14:paraId="630B2CF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>{</w:t>
      </w:r>
    </w:p>
    <w:p w14:paraId="3EC7D4A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char* string = NULL;</w:t>
      </w:r>
    </w:p>
    <w:p w14:paraId="13368A0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int size = 0;</w:t>
      </w:r>
    </w:p>
    <w:p w14:paraId="2E59E33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int choice;</w:t>
      </w:r>
    </w:p>
    <w:p w14:paraId="496EA96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3566520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while (1)</w:t>
      </w:r>
    </w:p>
    <w:p w14:paraId="316690F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{</w:t>
      </w:r>
    </w:p>
    <w:p w14:paraId="46D34DA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("What do you want to do?\n1.Input new string\n2.Proceed string\n3.Display string\n"</w:t>
      </w:r>
    </w:p>
    <w:p w14:paraId="33580E2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"4.Read text from the file\n5.Write text into the file\n6.Exit\n");</w:t>
      </w:r>
    </w:p>
    <w:p w14:paraId="54232D3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648A1195" w14:textId="77777777" w:rsidR="00D74B78" w:rsidRPr="00D74B78" w:rsidRDefault="00D74B78" w:rsidP="00D74B78">
      <w:pPr>
        <w:pStyle w:val="NoSpacing"/>
        <w:rPr>
          <w:rFonts w:eastAsiaTheme="minorEastAsia"/>
          <w:lang w:eastAsia="ja-JP"/>
        </w:rPr>
      </w:pPr>
      <w:r w:rsidRPr="00D74B78">
        <w:rPr>
          <w:rFonts w:eastAsiaTheme="minorEastAsia"/>
          <w:lang w:val="en-US" w:eastAsia="ja-JP"/>
        </w:rPr>
        <w:t xml:space="preserve">        </w:t>
      </w:r>
      <w:proofErr w:type="spellStart"/>
      <w:r w:rsidRPr="00D74B78">
        <w:rPr>
          <w:rFonts w:eastAsiaTheme="minorEastAsia"/>
          <w:lang w:eastAsia="ja-JP"/>
        </w:rPr>
        <w:t>char</w:t>
      </w:r>
      <w:proofErr w:type="spellEnd"/>
      <w:r w:rsidRPr="00D74B78">
        <w:rPr>
          <w:rFonts w:eastAsiaTheme="minorEastAsia"/>
          <w:lang w:eastAsia="ja-JP"/>
        </w:rPr>
        <w:t xml:space="preserve"> </w:t>
      </w:r>
      <w:proofErr w:type="spellStart"/>
      <w:r w:rsidRPr="00D74B78">
        <w:rPr>
          <w:rFonts w:eastAsiaTheme="minorEastAsia"/>
          <w:lang w:eastAsia="ja-JP"/>
        </w:rPr>
        <w:t>checker</w:t>
      </w:r>
      <w:proofErr w:type="spellEnd"/>
      <w:r w:rsidRPr="00D74B78">
        <w:rPr>
          <w:rFonts w:eastAsiaTheme="minorEastAsia"/>
          <w:lang w:eastAsia="ja-JP"/>
        </w:rPr>
        <w:t xml:space="preserve"> = '\0';</w:t>
      </w:r>
    </w:p>
    <w:p w14:paraId="1FD17E5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eastAsia="ja-JP"/>
        </w:rPr>
        <w:t xml:space="preserve">        </w:t>
      </w:r>
      <w:r w:rsidRPr="00D74B78">
        <w:rPr>
          <w:rFonts w:eastAsiaTheme="minorEastAsia"/>
          <w:lang w:val="en-US" w:eastAsia="ja-JP"/>
        </w:rPr>
        <w:t>while (</w:t>
      </w:r>
      <w:proofErr w:type="spellStart"/>
      <w:r w:rsidRPr="00D74B78">
        <w:rPr>
          <w:rFonts w:eastAsiaTheme="minorEastAsia"/>
          <w:lang w:val="en-US" w:eastAsia="ja-JP"/>
        </w:rPr>
        <w:t>scanf</w:t>
      </w:r>
      <w:proofErr w:type="spellEnd"/>
      <w:r w:rsidRPr="00D74B78">
        <w:rPr>
          <w:rFonts w:eastAsiaTheme="minorEastAsia"/>
          <w:lang w:val="en-US" w:eastAsia="ja-JP"/>
        </w:rPr>
        <w:t>("%</w:t>
      </w:r>
      <w:proofErr w:type="spellStart"/>
      <w:r w:rsidRPr="00D74B78">
        <w:rPr>
          <w:rFonts w:eastAsiaTheme="minorEastAsia"/>
          <w:lang w:val="en-US" w:eastAsia="ja-JP"/>
        </w:rPr>
        <w:t>d%c</w:t>
      </w:r>
      <w:proofErr w:type="spellEnd"/>
      <w:r w:rsidRPr="00D74B78">
        <w:rPr>
          <w:rFonts w:eastAsiaTheme="minorEastAsia"/>
          <w:lang w:val="en-US" w:eastAsia="ja-JP"/>
        </w:rPr>
        <w:t>", &amp;choice, &amp;checker, 1) != 2 || checker != '\n') {</w:t>
      </w:r>
    </w:p>
    <w:p w14:paraId="42E870B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("\</w:t>
      </w:r>
      <w:proofErr w:type="spellStart"/>
      <w:r w:rsidRPr="00D74B78">
        <w:rPr>
          <w:rFonts w:eastAsiaTheme="minorEastAsia"/>
          <w:lang w:val="en-US" w:eastAsia="ja-JP"/>
        </w:rPr>
        <w:t>nPlease</w:t>
      </w:r>
      <w:proofErr w:type="spellEnd"/>
      <w:r w:rsidRPr="00D74B78">
        <w:rPr>
          <w:rFonts w:eastAsiaTheme="minorEastAsia"/>
          <w:lang w:val="en-US" w:eastAsia="ja-JP"/>
        </w:rPr>
        <w:t xml:space="preserve"> enter a valid number\n");</w:t>
      </w:r>
    </w:p>
    <w:p w14:paraId="6A394DF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while (</w:t>
      </w:r>
      <w:proofErr w:type="spellStart"/>
      <w:r w:rsidRPr="00D74B78">
        <w:rPr>
          <w:rFonts w:eastAsiaTheme="minorEastAsia"/>
          <w:lang w:val="en-US" w:eastAsia="ja-JP"/>
        </w:rPr>
        <w:t>getchar</w:t>
      </w:r>
      <w:proofErr w:type="spellEnd"/>
      <w:r w:rsidRPr="00D74B78">
        <w:rPr>
          <w:rFonts w:eastAsiaTheme="minorEastAsia"/>
          <w:lang w:val="en-US" w:eastAsia="ja-JP"/>
        </w:rPr>
        <w:t>() != '\n');</w:t>
      </w:r>
    </w:p>
    <w:p w14:paraId="3371A22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}</w:t>
      </w:r>
    </w:p>
    <w:p w14:paraId="2966715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5A16A87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switch (choice)</w:t>
      </w:r>
    </w:p>
    <w:p w14:paraId="3248B35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{</w:t>
      </w:r>
    </w:p>
    <w:p w14:paraId="2A15FF7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case 1:</w:t>
      </w:r>
    </w:p>
    <w:p w14:paraId="28F5EAF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if (string)</w:t>
      </w:r>
    </w:p>
    <w:p w14:paraId="7D44002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34C71D7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free(string);</w:t>
      </w:r>
    </w:p>
    <w:p w14:paraId="55C1CF0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072FD188" w14:textId="73C1C3C4" w:rsid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string = input(&amp;size);</w:t>
      </w:r>
    </w:p>
    <w:p w14:paraId="6B8020D3" w14:textId="14E0505F" w:rsidR="00083AB0" w:rsidRPr="00083AB0" w:rsidRDefault="00083AB0" w:rsidP="00083AB0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Продолжение Листинга 1</w:t>
      </w:r>
    </w:p>
    <w:p w14:paraId="5085F24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break;</w:t>
      </w:r>
    </w:p>
    <w:p w14:paraId="3DAD27A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36D7D81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case 2:</w:t>
      </w:r>
    </w:p>
    <w:p w14:paraId="1188AAD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if (string)</w:t>
      </w:r>
    </w:p>
    <w:p w14:paraId="430EC97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29534EB1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encode(string, size);</w:t>
      </w:r>
    </w:p>
    <w:p w14:paraId="7BFEB72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75C692F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</w:t>
      </w:r>
    </w:p>
    <w:p w14:paraId="5DFFED9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3E4B4D3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("\</w:t>
      </w:r>
      <w:proofErr w:type="spellStart"/>
      <w:r w:rsidRPr="00D74B78">
        <w:rPr>
          <w:rFonts w:eastAsiaTheme="minorEastAsia"/>
          <w:lang w:val="en-US" w:eastAsia="ja-JP"/>
        </w:rPr>
        <w:t>nThere</w:t>
      </w:r>
      <w:proofErr w:type="spellEnd"/>
      <w:r w:rsidRPr="00D74B78">
        <w:rPr>
          <w:rFonts w:eastAsiaTheme="minorEastAsia"/>
          <w:lang w:val="en-US" w:eastAsia="ja-JP"/>
        </w:rPr>
        <w:t xml:space="preserve"> is no string yet\n");</w:t>
      </w:r>
    </w:p>
    <w:p w14:paraId="69DE251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0A4316E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break;</w:t>
      </w:r>
    </w:p>
    <w:p w14:paraId="4AD2E42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178686A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case 3:</w:t>
      </w:r>
    </w:p>
    <w:p w14:paraId="1EE8852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{</w:t>
      </w:r>
    </w:p>
    <w:p w14:paraId="5948931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if (string) {</w:t>
      </w:r>
    </w:p>
    <w:p w14:paraId="503EB69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("\n&gt;&gt;&gt; %s\n", string);</w:t>
      </w:r>
    </w:p>
    <w:p w14:paraId="10F06AC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723DCBB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</w:t>
      </w:r>
    </w:p>
    <w:p w14:paraId="47BCB00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2CBABFB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("\</w:t>
      </w:r>
      <w:proofErr w:type="spellStart"/>
      <w:r w:rsidRPr="00D74B78">
        <w:rPr>
          <w:rFonts w:eastAsiaTheme="minorEastAsia"/>
          <w:lang w:val="en-US" w:eastAsia="ja-JP"/>
        </w:rPr>
        <w:t>nError</w:t>
      </w:r>
      <w:proofErr w:type="spellEnd"/>
      <w:r w:rsidRPr="00D74B78">
        <w:rPr>
          <w:rFonts w:eastAsiaTheme="minorEastAsia"/>
          <w:lang w:val="en-US" w:eastAsia="ja-JP"/>
        </w:rPr>
        <w:t>. There is no string yet.\n");</w:t>
      </w:r>
    </w:p>
    <w:p w14:paraId="13596C8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68A6495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break;</w:t>
      </w:r>
    </w:p>
    <w:p w14:paraId="4E5892EE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}</w:t>
      </w:r>
    </w:p>
    <w:p w14:paraId="370985C2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035D406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case 4:</w:t>
      </w:r>
    </w:p>
    <w:p w14:paraId="2B7BF8CC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if (string)</w:t>
      </w:r>
    </w:p>
    <w:p w14:paraId="4E0473F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1BE28E8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free(string);</w:t>
      </w:r>
    </w:p>
    <w:p w14:paraId="5D8172F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4A23EC28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string = </w:t>
      </w:r>
      <w:proofErr w:type="spellStart"/>
      <w:r w:rsidRPr="00D74B78">
        <w:rPr>
          <w:rFonts w:eastAsiaTheme="minorEastAsia"/>
          <w:lang w:val="en-US" w:eastAsia="ja-JP"/>
        </w:rPr>
        <w:t>fileRead</w:t>
      </w:r>
      <w:proofErr w:type="spellEnd"/>
      <w:r w:rsidRPr="00D74B78">
        <w:rPr>
          <w:rFonts w:eastAsiaTheme="minorEastAsia"/>
          <w:lang w:val="en-US" w:eastAsia="ja-JP"/>
        </w:rPr>
        <w:t>(&amp;size);</w:t>
      </w:r>
    </w:p>
    <w:p w14:paraId="5F279B7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break;</w:t>
      </w:r>
    </w:p>
    <w:p w14:paraId="0D84E5E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3E747A1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case 5:</w:t>
      </w:r>
    </w:p>
    <w:p w14:paraId="157C1CB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if (string)</w:t>
      </w:r>
    </w:p>
    <w:p w14:paraId="5566954F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5B7AE910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fileWrite</w:t>
      </w:r>
      <w:proofErr w:type="spellEnd"/>
      <w:r w:rsidRPr="00D74B78">
        <w:rPr>
          <w:rFonts w:eastAsiaTheme="minorEastAsia"/>
          <w:lang w:val="en-US" w:eastAsia="ja-JP"/>
        </w:rPr>
        <w:t>(string, size);</w:t>
      </w:r>
    </w:p>
    <w:p w14:paraId="154C043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2049D5E5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else</w:t>
      </w:r>
    </w:p>
    <w:p w14:paraId="4B9F82F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{</w:t>
      </w:r>
    </w:p>
    <w:p w14:paraId="4170103A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("\</w:t>
      </w:r>
      <w:proofErr w:type="spellStart"/>
      <w:r w:rsidRPr="00D74B78">
        <w:rPr>
          <w:rFonts w:eastAsiaTheme="minorEastAsia"/>
          <w:lang w:val="en-US" w:eastAsia="ja-JP"/>
        </w:rPr>
        <w:t>nThere</w:t>
      </w:r>
      <w:proofErr w:type="spellEnd"/>
      <w:r w:rsidRPr="00D74B78">
        <w:rPr>
          <w:rFonts w:eastAsiaTheme="minorEastAsia"/>
          <w:lang w:val="en-US" w:eastAsia="ja-JP"/>
        </w:rPr>
        <w:t xml:space="preserve"> is nothing to write yet.\n");</w:t>
      </w:r>
    </w:p>
    <w:p w14:paraId="032B5A64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}</w:t>
      </w:r>
    </w:p>
    <w:p w14:paraId="31374F39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break;</w:t>
      </w:r>
    </w:p>
    <w:p w14:paraId="31E70D9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0800EFB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case 6:</w:t>
      </w:r>
    </w:p>
    <w:p w14:paraId="26F9DAA3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free(string);</w:t>
      </w:r>
    </w:p>
    <w:p w14:paraId="5A4562CD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return 0;</w:t>
      </w:r>
    </w:p>
    <w:p w14:paraId="32EC262B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</w:p>
    <w:p w14:paraId="28811557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default:</w:t>
      </w:r>
    </w:p>
    <w:p w14:paraId="7B1C7CA6" w14:textId="77777777" w:rsidR="00D74B78" w:rsidRPr="00D74B78" w:rsidRDefault="00D74B78" w:rsidP="00D74B78">
      <w:pPr>
        <w:pStyle w:val="NoSpacing"/>
        <w:rPr>
          <w:rFonts w:eastAsiaTheme="minorEastAsia"/>
          <w:lang w:val="en-US"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val="en-US" w:eastAsia="ja-JP"/>
        </w:rPr>
        <w:t>printf</w:t>
      </w:r>
      <w:proofErr w:type="spellEnd"/>
      <w:r w:rsidRPr="00D74B78">
        <w:rPr>
          <w:rFonts w:eastAsiaTheme="minorEastAsia"/>
          <w:lang w:val="en-US" w:eastAsia="ja-JP"/>
        </w:rPr>
        <w:t>("\</w:t>
      </w:r>
      <w:proofErr w:type="spellStart"/>
      <w:r w:rsidRPr="00D74B78">
        <w:rPr>
          <w:rFonts w:eastAsiaTheme="minorEastAsia"/>
          <w:lang w:val="en-US" w:eastAsia="ja-JP"/>
        </w:rPr>
        <w:t>nThere</w:t>
      </w:r>
      <w:proofErr w:type="spellEnd"/>
      <w:r w:rsidRPr="00D74B78">
        <w:rPr>
          <w:rFonts w:eastAsiaTheme="minorEastAsia"/>
          <w:lang w:val="en-US" w:eastAsia="ja-JP"/>
        </w:rPr>
        <w:t xml:space="preserve"> is no such option\n");</w:t>
      </w:r>
    </w:p>
    <w:p w14:paraId="0EE6E88A" w14:textId="77777777" w:rsidR="00D74B78" w:rsidRPr="00D74B78" w:rsidRDefault="00D74B78" w:rsidP="00D74B78">
      <w:pPr>
        <w:pStyle w:val="NoSpacing"/>
        <w:rPr>
          <w:rFonts w:eastAsiaTheme="minorEastAsia"/>
          <w:lang w:eastAsia="ja-JP"/>
        </w:rPr>
      </w:pPr>
      <w:r w:rsidRPr="00D74B78">
        <w:rPr>
          <w:rFonts w:eastAsiaTheme="minorEastAsia"/>
          <w:lang w:val="en-US" w:eastAsia="ja-JP"/>
        </w:rPr>
        <w:t xml:space="preserve">                </w:t>
      </w:r>
      <w:proofErr w:type="spellStart"/>
      <w:r w:rsidRPr="00D74B78">
        <w:rPr>
          <w:rFonts w:eastAsiaTheme="minorEastAsia"/>
          <w:lang w:eastAsia="ja-JP"/>
        </w:rPr>
        <w:t>break</w:t>
      </w:r>
      <w:proofErr w:type="spellEnd"/>
      <w:r w:rsidRPr="00D74B78">
        <w:rPr>
          <w:rFonts w:eastAsiaTheme="minorEastAsia"/>
          <w:lang w:eastAsia="ja-JP"/>
        </w:rPr>
        <w:t>;</w:t>
      </w:r>
    </w:p>
    <w:p w14:paraId="4B73AFE7" w14:textId="77777777" w:rsidR="00D74B78" w:rsidRPr="00D74B78" w:rsidRDefault="00D74B78" w:rsidP="00D74B78">
      <w:pPr>
        <w:pStyle w:val="NoSpacing"/>
        <w:rPr>
          <w:rFonts w:eastAsiaTheme="minorEastAsia"/>
          <w:lang w:eastAsia="ja-JP"/>
        </w:rPr>
      </w:pPr>
      <w:r w:rsidRPr="00D74B78">
        <w:rPr>
          <w:rFonts w:eastAsiaTheme="minorEastAsia"/>
          <w:lang w:eastAsia="ja-JP"/>
        </w:rPr>
        <w:t xml:space="preserve">        }</w:t>
      </w:r>
    </w:p>
    <w:p w14:paraId="30300C7B" w14:textId="77777777" w:rsidR="00D74B78" w:rsidRPr="00D74B78" w:rsidRDefault="00D74B78" w:rsidP="00D74B78">
      <w:pPr>
        <w:pStyle w:val="NoSpacing"/>
        <w:rPr>
          <w:rFonts w:eastAsiaTheme="minorEastAsia"/>
          <w:lang w:eastAsia="ja-JP"/>
        </w:rPr>
      </w:pPr>
      <w:r w:rsidRPr="00D74B78">
        <w:rPr>
          <w:rFonts w:eastAsiaTheme="minorEastAsia"/>
          <w:lang w:eastAsia="ja-JP"/>
        </w:rPr>
        <w:t xml:space="preserve">    }</w:t>
      </w:r>
    </w:p>
    <w:p w14:paraId="2E8C2457" w14:textId="77777777" w:rsidR="00D74B78" w:rsidRDefault="00D74B78" w:rsidP="00D74B78">
      <w:pPr>
        <w:pStyle w:val="NoSpacing"/>
        <w:rPr>
          <w:rFonts w:eastAsiaTheme="minorEastAsia"/>
          <w:b/>
          <w:lang w:eastAsia="ja-JP"/>
        </w:rPr>
      </w:pPr>
      <w:r w:rsidRPr="00D74B78">
        <w:rPr>
          <w:rFonts w:eastAsiaTheme="minorEastAsia"/>
          <w:lang w:eastAsia="ja-JP"/>
        </w:rPr>
        <w:t>}</w:t>
      </w:r>
    </w:p>
    <w:p w14:paraId="1EC8E78D" w14:textId="311FDDC9" w:rsidR="00252EBE" w:rsidRPr="007D649E" w:rsidRDefault="00252EBE" w:rsidP="00D74B78">
      <w:pPr>
        <w:pStyle w:val="Heading1"/>
        <w:rPr>
          <w:lang w:eastAsia="ja-JP"/>
        </w:rPr>
      </w:pPr>
      <w:bookmarkStart w:id="8" w:name="_Toc36295352"/>
      <w:r w:rsidRPr="007D649E">
        <w:rPr>
          <w:lang w:eastAsia="ja-JP"/>
        </w:rPr>
        <w:lastRenderedPageBreak/>
        <w:t xml:space="preserve">4 </w:t>
      </w:r>
      <w:r>
        <w:rPr>
          <w:lang w:eastAsia="ja-JP"/>
        </w:rPr>
        <w:t>Выводы</w:t>
      </w:r>
      <w:bookmarkEnd w:id="8"/>
    </w:p>
    <w:p w14:paraId="1C67D368" w14:textId="5647C5AD" w:rsidR="00F0015A" w:rsidRPr="00487ED5" w:rsidRDefault="0072437E" w:rsidP="00D70B45">
      <w:pPr>
        <w:rPr>
          <w:rFonts w:eastAsiaTheme="minorEastAsia"/>
          <w:lang w:eastAsia="ja-JP"/>
        </w:rPr>
      </w:pPr>
      <w:r>
        <w:rPr>
          <w:lang w:eastAsia="ja-JP"/>
        </w:rPr>
        <w:t xml:space="preserve">Задача реализована на языке Си. </w:t>
      </w:r>
      <w:r w:rsidR="002D53D8">
        <w:rPr>
          <w:lang w:eastAsia="ja-JP"/>
        </w:rPr>
        <w:t xml:space="preserve">Программа </w:t>
      </w:r>
      <w:r w:rsidR="00C9448D">
        <w:rPr>
          <w:lang w:eastAsia="ja-JP"/>
        </w:rPr>
        <w:t xml:space="preserve">позволяет зашифровать текст с помощью </w:t>
      </w:r>
      <w:r w:rsidR="00C9448D">
        <w:rPr>
          <w:lang w:val="en-US" w:eastAsia="ja-JP"/>
        </w:rPr>
        <w:t>ROT</w:t>
      </w:r>
      <w:r w:rsidR="00C9448D" w:rsidRPr="00C9448D">
        <w:rPr>
          <w:lang w:eastAsia="ja-JP"/>
        </w:rPr>
        <w:t>13</w:t>
      </w:r>
      <w:r w:rsidR="00C9448D">
        <w:rPr>
          <w:rFonts w:eastAsiaTheme="minorEastAsia"/>
          <w:lang w:eastAsia="ja-JP"/>
        </w:rPr>
        <w:t xml:space="preserve">, используя массивы знаков (строки), а </w:t>
      </w:r>
      <w:ins w:id="9" w:author="Xassie" w:date="2020-03-28T13:40:00Z">
        <w:r w:rsidR="006F6D10">
          <w:rPr>
            <w:rFonts w:eastAsiaTheme="minorEastAsia"/>
            <w:lang w:eastAsia="ja-JP"/>
          </w:rPr>
          <w:t>также сохранить результат в текстовый фа</w:t>
        </w:r>
      </w:ins>
      <w:ins w:id="10" w:author="Xassie" w:date="2020-03-28T13:41:00Z">
        <w:r w:rsidR="006F6D10">
          <w:rPr>
            <w:rFonts w:eastAsiaTheme="minorEastAsia"/>
            <w:lang w:eastAsia="ja-JP"/>
          </w:rPr>
          <w:t xml:space="preserve">йл </w:t>
        </w:r>
        <w:r w:rsidR="006F6D10">
          <w:rPr>
            <w:rFonts w:eastAsiaTheme="minorEastAsia"/>
            <w:lang w:val="en-US" w:eastAsia="ja-JP"/>
          </w:rPr>
          <w:t>txt</w:t>
        </w:r>
        <w:r w:rsidR="006F6D10" w:rsidRPr="006F6D10">
          <w:rPr>
            <w:rFonts w:eastAsiaTheme="minorEastAsia"/>
            <w:lang w:eastAsia="ja-JP"/>
            <w:rPrChange w:id="11" w:author="Xassie" w:date="2020-03-28T13:41:00Z">
              <w:rPr>
                <w:rFonts w:eastAsiaTheme="minorEastAsia"/>
                <w:lang w:val="en-US" w:eastAsia="ja-JP"/>
              </w:rPr>
            </w:rPrChange>
          </w:rPr>
          <w:t>.</w:t>
        </w:r>
      </w:ins>
      <w:del w:id="12" w:author="Xassie" w:date="2020-03-28T13:40:00Z">
        <w:r w:rsidR="00C9448D" w:rsidDel="006F6D10">
          <w:rPr>
            <w:rFonts w:eastAsiaTheme="minorEastAsia"/>
            <w:lang w:eastAsia="ja-JP"/>
          </w:rPr>
          <w:delText>так же с</w:delText>
        </w:r>
      </w:del>
      <w:r w:rsidR="00F0015A" w:rsidRPr="00F0015A">
        <w:rPr>
          <w:lang w:eastAsia="ja-JP"/>
        </w:rPr>
        <w:br w:type="page"/>
      </w:r>
    </w:p>
    <w:p w14:paraId="562605AF" w14:textId="77777777" w:rsidR="00F0015A" w:rsidRPr="004E5ACC" w:rsidRDefault="00CE1A58" w:rsidP="00DB3F29">
      <w:pPr>
        <w:pStyle w:val="Heading1"/>
        <w:ind w:firstLine="0"/>
        <w:jc w:val="center"/>
        <w:rPr>
          <w:lang w:eastAsia="ja-JP"/>
        </w:rPr>
      </w:pPr>
      <w:bookmarkStart w:id="13" w:name="_Toc36295353"/>
      <w:r>
        <w:rPr>
          <w:lang w:eastAsia="ja-JP"/>
        </w:rPr>
        <w:lastRenderedPageBreak/>
        <w:t>СПИСОК ИСПОЛЬЗУЕМЫХ ИСТОЧНИКОВ</w:t>
      </w:r>
      <w:bookmarkEnd w:id="13"/>
    </w:p>
    <w:p w14:paraId="0BB500AA" w14:textId="77777777"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DB3F29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5D6E" w14:textId="77777777" w:rsidR="00A63F52" w:rsidRDefault="00A63F52" w:rsidP="00360A5E">
      <w:pPr>
        <w:spacing w:line="240" w:lineRule="auto"/>
      </w:pPr>
      <w:r>
        <w:separator/>
      </w:r>
    </w:p>
  </w:endnote>
  <w:endnote w:type="continuationSeparator" w:id="0">
    <w:p w14:paraId="33962693" w14:textId="77777777" w:rsidR="00A63F52" w:rsidRDefault="00A63F52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62099"/>
      <w:docPartObj>
        <w:docPartGallery w:val="Page Numbers (Bottom of Page)"/>
        <w:docPartUnique/>
      </w:docPartObj>
    </w:sdtPr>
    <w:sdtEndPr/>
    <w:sdtContent>
      <w:p w14:paraId="206BE306" w14:textId="77777777" w:rsidR="00360A5E" w:rsidRDefault="00360A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2B1">
          <w:rPr>
            <w:noProof/>
          </w:rPr>
          <w:t>11</w:t>
        </w:r>
        <w:r>
          <w:fldChar w:fldCharType="end"/>
        </w:r>
      </w:p>
    </w:sdtContent>
  </w:sdt>
  <w:p w14:paraId="65F12B7A" w14:textId="77777777" w:rsidR="00360A5E" w:rsidRDefault="0036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9A8B4" w14:textId="77777777" w:rsidR="00A63F52" w:rsidRDefault="00A63F52" w:rsidP="00360A5E">
      <w:pPr>
        <w:spacing w:line="240" w:lineRule="auto"/>
      </w:pPr>
      <w:r>
        <w:separator/>
      </w:r>
    </w:p>
  </w:footnote>
  <w:footnote w:type="continuationSeparator" w:id="0">
    <w:p w14:paraId="370C786C" w14:textId="77777777" w:rsidR="00A63F52" w:rsidRDefault="00A63F52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assie">
    <w15:presenceInfo w15:providerId="None" w15:userId="Xass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93"/>
    <w:rsid w:val="0000310F"/>
    <w:rsid w:val="000079BF"/>
    <w:rsid w:val="00012C42"/>
    <w:rsid w:val="0002457C"/>
    <w:rsid w:val="00025BE3"/>
    <w:rsid w:val="00044C05"/>
    <w:rsid w:val="000535BE"/>
    <w:rsid w:val="00070655"/>
    <w:rsid w:val="00083AB0"/>
    <w:rsid w:val="00085947"/>
    <w:rsid w:val="000A1059"/>
    <w:rsid w:val="000A1CDE"/>
    <w:rsid w:val="000C0EF9"/>
    <w:rsid w:val="000C23C1"/>
    <w:rsid w:val="000D0AA5"/>
    <w:rsid w:val="000D63CD"/>
    <w:rsid w:val="000E70AF"/>
    <w:rsid w:val="000F7749"/>
    <w:rsid w:val="00106E5E"/>
    <w:rsid w:val="0011756B"/>
    <w:rsid w:val="00122D71"/>
    <w:rsid w:val="00127BF3"/>
    <w:rsid w:val="001428BE"/>
    <w:rsid w:val="001476CE"/>
    <w:rsid w:val="00185DC5"/>
    <w:rsid w:val="0018734D"/>
    <w:rsid w:val="001A0B5B"/>
    <w:rsid w:val="001A63A8"/>
    <w:rsid w:val="001A6435"/>
    <w:rsid w:val="001B6E68"/>
    <w:rsid w:val="001C3A98"/>
    <w:rsid w:val="001C5D76"/>
    <w:rsid w:val="001C795D"/>
    <w:rsid w:val="001F6271"/>
    <w:rsid w:val="00205566"/>
    <w:rsid w:val="0021242F"/>
    <w:rsid w:val="00226DA9"/>
    <w:rsid w:val="00251A60"/>
    <w:rsid w:val="00252EBE"/>
    <w:rsid w:val="00264C2E"/>
    <w:rsid w:val="00266752"/>
    <w:rsid w:val="0027024A"/>
    <w:rsid w:val="00270B04"/>
    <w:rsid w:val="00284DE7"/>
    <w:rsid w:val="002852C1"/>
    <w:rsid w:val="002934F4"/>
    <w:rsid w:val="002943F6"/>
    <w:rsid w:val="002A3C9D"/>
    <w:rsid w:val="002C0616"/>
    <w:rsid w:val="002C634E"/>
    <w:rsid w:val="002D53D8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3A7CFB"/>
    <w:rsid w:val="003D4BE1"/>
    <w:rsid w:val="003E12CC"/>
    <w:rsid w:val="003F4099"/>
    <w:rsid w:val="003F52F9"/>
    <w:rsid w:val="0041261B"/>
    <w:rsid w:val="0042538A"/>
    <w:rsid w:val="0043094F"/>
    <w:rsid w:val="00443288"/>
    <w:rsid w:val="00455B45"/>
    <w:rsid w:val="004665B8"/>
    <w:rsid w:val="004713B5"/>
    <w:rsid w:val="00487ED5"/>
    <w:rsid w:val="00495678"/>
    <w:rsid w:val="00496417"/>
    <w:rsid w:val="004A67B3"/>
    <w:rsid w:val="004B416C"/>
    <w:rsid w:val="004B43DF"/>
    <w:rsid w:val="004B5381"/>
    <w:rsid w:val="004B6920"/>
    <w:rsid w:val="004B7713"/>
    <w:rsid w:val="004C3178"/>
    <w:rsid w:val="004D6C70"/>
    <w:rsid w:val="004E3565"/>
    <w:rsid w:val="004E4214"/>
    <w:rsid w:val="004E5ACC"/>
    <w:rsid w:val="005229EA"/>
    <w:rsid w:val="00526D98"/>
    <w:rsid w:val="00534AC5"/>
    <w:rsid w:val="005509C8"/>
    <w:rsid w:val="00553E63"/>
    <w:rsid w:val="00555ECB"/>
    <w:rsid w:val="005631C3"/>
    <w:rsid w:val="005770F7"/>
    <w:rsid w:val="005826FF"/>
    <w:rsid w:val="005905C5"/>
    <w:rsid w:val="005A27BB"/>
    <w:rsid w:val="005B2093"/>
    <w:rsid w:val="005B45BC"/>
    <w:rsid w:val="005C7791"/>
    <w:rsid w:val="005D6BD8"/>
    <w:rsid w:val="00606C9F"/>
    <w:rsid w:val="00606F12"/>
    <w:rsid w:val="00612E87"/>
    <w:rsid w:val="006244BA"/>
    <w:rsid w:val="00626CD4"/>
    <w:rsid w:val="00627000"/>
    <w:rsid w:val="0063234D"/>
    <w:rsid w:val="00633864"/>
    <w:rsid w:val="006376FA"/>
    <w:rsid w:val="00643BAA"/>
    <w:rsid w:val="00657DB3"/>
    <w:rsid w:val="00664FFD"/>
    <w:rsid w:val="00666248"/>
    <w:rsid w:val="006B390F"/>
    <w:rsid w:val="006B437F"/>
    <w:rsid w:val="006C5213"/>
    <w:rsid w:val="006E0202"/>
    <w:rsid w:val="006F3F89"/>
    <w:rsid w:val="006F6D10"/>
    <w:rsid w:val="0070190C"/>
    <w:rsid w:val="00710096"/>
    <w:rsid w:val="007104E0"/>
    <w:rsid w:val="00717795"/>
    <w:rsid w:val="0072437E"/>
    <w:rsid w:val="007259D0"/>
    <w:rsid w:val="00727EF7"/>
    <w:rsid w:val="00731E03"/>
    <w:rsid w:val="00737A08"/>
    <w:rsid w:val="0074043F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B795B"/>
    <w:rsid w:val="007C5E48"/>
    <w:rsid w:val="007D0473"/>
    <w:rsid w:val="007D0D6F"/>
    <w:rsid w:val="007D5CD7"/>
    <w:rsid w:val="007D649E"/>
    <w:rsid w:val="007D72CE"/>
    <w:rsid w:val="00803C6B"/>
    <w:rsid w:val="00810D7F"/>
    <w:rsid w:val="00842336"/>
    <w:rsid w:val="00857D39"/>
    <w:rsid w:val="008657B1"/>
    <w:rsid w:val="00865E22"/>
    <w:rsid w:val="00867A25"/>
    <w:rsid w:val="00872780"/>
    <w:rsid w:val="00881AFF"/>
    <w:rsid w:val="008924EF"/>
    <w:rsid w:val="008A1745"/>
    <w:rsid w:val="008A3BAF"/>
    <w:rsid w:val="008A7DDC"/>
    <w:rsid w:val="008B7F5B"/>
    <w:rsid w:val="008C03E7"/>
    <w:rsid w:val="008D22B1"/>
    <w:rsid w:val="008D32F0"/>
    <w:rsid w:val="008F35A8"/>
    <w:rsid w:val="009006F6"/>
    <w:rsid w:val="00915575"/>
    <w:rsid w:val="009167DA"/>
    <w:rsid w:val="00924965"/>
    <w:rsid w:val="00930996"/>
    <w:rsid w:val="00934D07"/>
    <w:rsid w:val="009557C0"/>
    <w:rsid w:val="009624C6"/>
    <w:rsid w:val="009669D7"/>
    <w:rsid w:val="00967454"/>
    <w:rsid w:val="00982750"/>
    <w:rsid w:val="00986329"/>
    <w:rsid w:val="00987A5B"/>
    <w:rsid w:val="00991AEE"/>
    <w:rsid w:val="009B6E2D"/>
    <w:rsid w:val="009E6869"/>
    <w:rsid w:val="009F472A"/>
    <w:rsid w:val="00A04693"/>
    <w:rsid w:val="00A20F84"/>
    <w:rsid w:val="00A31AA6"/>
    <w:rsid w:val="00A37ECE"/>
    <w:rsid w:val="00A442DF"/>
    <w:rsid w:val="00A4562D"/>
    <w:rsid w:val="00A5171A"/>
    <w:rsid w:val="00A63F52"/>
    <w:rsid w:val="00A657F0"/>
    <w:rsid w:val="00A927B3"/>
    <w:rsid w:val="00AA0072"/>
    <w:rsid w:val="00AA349B"/>
    <w:rsid w:val="00AA666B"/>
    <w:rsid w:val="00AA7C97"/>
    <w:rsid w:val="00AC5236"/>
    <w:rsid w:val="00AD12C3"/>
    <w:rsid w:val="00AD2F4F"/>
    <w:rsid w:val="00AD4094"/>
    <w:rsid w:val="00AE242D"/>
    <w:rsid w:val="00AF0572"/>
    <w:rsid w:val="00AF05B8"/>
    <w:rsid w:val="00B108F6"/>
    <w:rsid w:val="00B2014B"/>
    <w:rsid w:val="00B3642A"/>
    <w:rsid w:val="00B4774E"/>
    <w:rsid w:val="00B5333F"/>
    <w:rsid w:val="00B54C22"/>
    <w:rsid w:val="00B7092B"/>
    <w:rsid w:val="00B734EA"/>
    <w:rsid w:val="00B823D5"/>
    <w:rsid w:val="00B916BE"/>
    <w:rsid w:val="00BB63AB"/>
    <w:rsid w:val="00BD2D49"/>
    <w:rsid w:val="00BE0457"/>
    <w:rsid w:val="00BF73D6"/>
    <w:rsid w:val="00C01A5A"/>
    <w:rsid w:val="00C13C45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762E0"/>
    <w:rsid w:val="00C8019B"/>
    <w:rsid w:val="00C9448D"/>
    <w:rsid w:val="00CA34C3"/>
    <w:rsid w:val="00CA3F01"/>
    <w:rsid w:val="00CA75D1"/>
    <w:rsid w:val="00CB7862"/>
    <w:rsid w:val="00CE0CB3"/>
    <w:rsid w:val="00CE1A58"/>
    <w:rsid w:val="00CE6076"/>
    <w:rsid w:val="00CF77A0"/>
    <w:rsid w:val="00D2128C"/>
    <w:rsid w:val="00D22A93"/>
    <w:rsid w:val="00D31DD4"/>
    <w:rsid w:val="00D35374"/>
    <w:rsid w:val="00D4188B"/>
    <w:rsid w:val="00D55405"/>
    <w:rsid w:val="00D55D4A"/>
    <w:rsid w:val="00D6307B"/>
    <w:rsid w:val="00D64B48"/>
    <w:rsid w:val="00D664B4"/>
    <w:rsid w:val="00D70B45"/>
    <w:rsid w:val="00D74B78"/>
    <w:rsid w:val="00D76F9A"/>
    <w:rsid w:val="00D86702"/>
    <w:rsid w:val="00D972CD"/>
    <w:rsid w:val="00DB3F29"/>
    <w:rsid w:val="00DB5A04"/>
    <w:rsid w:val="00DC0A47"/>
    <w:rsid w:val="00DC3FF5"/>
    <w:rsid w:val="00DD190B"/>
    <w:rsid w:val="00DE3334"/>
    <w:rsid w:val="00DF3AE4"/>
    <w:rsid w:val="00E017F7"/>
    <w:rsid w:val="00E05ACD"/>
    <w:rsid w:val="00E13792"/>
    <w:rsid w:val="00E213F5"/>
    <w:rsid w:val="00E32CFD"/>
    <w:rsid w:val="00E343ED"/>
    <w:rsid w:val="00E35ED6"/>
    <w:rsid w:val="00E37CDE"/>
    <w:rsid w:val="00E50046"/>
    <w:rsid w:val="00E54DA1"/>
    <w:rsid w:val="00E7467A"/>
    <w:rsid w:val="00E932C0"/>
    <w:rsid w:val="00E951FF"/>
    <w:rsid w:val="00E95CA8"/>
    <w:rsid w:val="00E95F7B"/>
    <w:rsid w:val="00EA4060"/>
    <w:rsid w:val="00EA464A"/>
    <w:rsid w:val="00EB2BDD"/>
    <w:rsid w:val="00EC0F45"/>
    <w:rsid w:val="00EC20CB"/>
    <w:rsid w:val="00ED4DB9"/>
    <w:rsid w:val="00EE54D7"/>
    <w:rsid w:val="00EE55E4"/>
    <w:rsid w:val="00EE7FA4"/>
    <w:rsid w:val="00F0015A"/>
    <w:rsid w:val="00F222D7"/>
    <w:rsid w:val="00F22737"/>
    <w:rsid w:val="00F40671"/>
    <w:rsid w:val="00F4266D"/>
    <w:rsid w:val="00F50FE7"/>
    <w:rsid w:val="00F5439A"/>
    <w:rsid w:val="00F60C38"/>
    <w:rsid w:val="00F95D54"/>
    <w:rsid w:val="00FA0710"/>
    <w:rsid w:val="00FC4616"/>
    <w:rsid w:val="00FC73F7"/>
    <w:rsid w:val="00FD4FF5"/>
    <w:rsid w:val="00FE1418"/>
    <w:rsid w:val="00FE2733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8DD3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7DDC"/>
    <w:pPr>
      <w:adjustRightInd w:val="0"/>
      <w:spacing w:after="0" w:line="360" w:lineRule="auto"/>
      <w:ind w:firstLine="706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aliases w:val="Листинг"/>
    <w:next w:val="Normal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41F62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">
    <w:name w:val="Рисунки"/>
    <w:basedOn w:val="Normal"/>
    <w:link w:val="a0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0">
    <w:name w:val="Рисунки Знак"/>
    <w:basedOn w:val="DefaultParagraphFont"/>
    <w:link w:val="a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4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B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64B48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B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E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9CE72-B3EC-4643-B6F1-448FE20C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11</Pages>
  <Words>1819</Words>
  <Characters>10369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292</cp:revision>
  <dcterms:created xsi:type="dcterms:W3CDTF">2019-09-19T11:52:00Z</dcterms:created>
  <dcterms:modified xsi:type="dcterms:W3CDTF">2020-03-28T06:42:00Z</dcterms:modified>
</cp:coreProperties>
</file>